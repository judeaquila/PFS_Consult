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CA881" w14:textId="77777777" w:rsidR="00FE37BB" w:rsidRPr="00FB39B2" w:rsidRDefault="00FE37BB" w:rsidP="00FE37BB">
      <w:pPr>
        <w:jc w:val="center"/>
        <w:rPr>
          <w:b/>
          <w:lang w:val="en-US"/>
        </w:rPr>
      </w:pPr>
      <w:r w:rsidRPr="00FB39B2">
        <w:rPr>
          <w:b/>
          <w:lang w:val="en-US"/>
        </w:rPr>
        <w:t>CATHOLIC UNIVERSITY OF GHANA, FIAPRE</w:t>
      </w:r>
    </w:p>
    <w:p w14:paraId="47D9276B" w14:textId="77777777" w:rsidR="00FE37BB" w:rsidRPr="00FB39B2" w:rsidRDefault="00FE37BB" w:rsidP="00FE37BB">
      <w:pPr>
        <w:jc w:val="center"/>
        <w:rPr>
          <w:lang w:val="en-US"/>
        </w:rPr>
      </w:pPr>
      <w:r w:rsidRPr="00FB39B2">
        <w:rPr>
          <w:b/>
          <w:lang w:val="en-US"/>
        </w:rPr>
        <w:t>FACULTY OF HEALTH AND ALLIED SCIENCES</w:t>
      </w:r>
    </w:p>
    <w:p w14:paraId="70CA0371" w14:textId="77777777" w:rsidR="00B0382D" w:rsidRPr="00FB39B2" w:rsidRDefault="00B0382D" w:rsidP="00FE37BB">
      <w:pPr>
        <w:jc w:val="center"/>
        <w:rPr>
          <w:lang w:val="en-US"/>
        </w:rPr>
      </w:pPr>
      <w:r w:rsidRPr="00FB39B2">
        <w:rPr>
          <w:b/>
          <w:noProof/>
          <w:sz w:val="36"/>
          <w:szCs w:val="36"/>
          <w:lang w:val="en-US"/>
        </w:rPr>
        <w:drawing>
          <wp:anchor distT="0" distB="0" distL="114300" distR="114300" simplePos="0" relativeHeight="251658240" behindDoc="1" locked="0" layoutInCell="1" allowOverlap="1" wp14:anchorId="1B526A40" wp14:editId="43C2DB90">
            <wp:simplePos x="0" y="0"/>
            <wp:positionH relativeFrom="margin">
              <wp:posOffset>2179320</wp:posOffset>
            </wp:positionH>
            <wp:positionV relativeFrom="paragraph">
              <wp:posOffset>179705</wp:posOffset>
            </wp:positionV>
            <wp:extent cx="1590040" cy="1945640"/>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a:extLst>
                        <a:ext uri="{28A0092B-C50C-407E-A947-70E740481C1C}">
                          <a14:useLocalDpi xmlns:a14="http://schemas.microsoft.com/office/drawing/2010/main" val="0"/>
                        </a:ext>
                      </a:extLst>
                    </a:blip>
                    <a:srcRect l="23637" t="10426" r="21211" b="40284"/>
                    <a:stretch>
                      <a:fillRect/>
                    </a:stretch>
                  </pic:blipFill>
                  <pic:spPr>
                    <a:xfrm>
                      <a:off x="0" y="0"/>
                      <a:ext cx="1590040" cy="1945640"/>
                    </a:xfrm>
                    <a:prstGeom prst="rect">
                      <a:avLst/>
                    </a:prstGeom>
                  </pic:spPr>
                </pic:pic>
              </a:graphicData>
            </a:graphic>
            <wp14:sizeRelV relativeFrom="margin">
              <wp14:pctHeight>0</wp14:pctHeight>
            </wp14:sizeRelV>
          </wp:anchor>
        </w:drawing>
      </w:r>
    </w:p>
    <w:p w14:paraId="10F30283" w14:textId="77777777" w:rsidR="00B16F4B" w:rsidRPr="00FB39B2" w:rsidRDefault="00B0382D" w:rsidP="00B0382D">
      <w:pPr>
        <w:jc w:val="center"/>
        <w:rPr>
          <w:b/>
          <w:lang w:val="en-US"/>
        </w:rPr>
      </w:pPr>
      <w:r w:rsidRPr="00FB39B2">
        <w:rPr>
          <w:b/>
          <w:lang w:val="en-US"/>
        </w:rPr>
        <w:t>NON-COMPLIANCE AND FACTORS ASSOCIATED WITH HIV</w:t>
      </w:r>
      <w:r w:rsidR="001927A6" w:rsidRPr="00FB39B2">
        <w:rPr>
          <w:b/>
          <w:lang w:val="en-US"/>
        </w:rPr>
        <w:t>/AIDS</w:t>
      </w:r>
      <w:r w:rsidRPr="00FB39B2">
        <w:rPr>
          <w:b/>
          <w:lang w:val="en-US"/>
        </w:rPr>
        <w:t xml:space="preserve"> MANAGEMENT IN BONO REGIONAL HOSPITAL AMONG HEALTHCARE PRACTITIONERS: COMPARING GHS STANDARD MANAGEMENT WITH ACTUAL PRACTICE</w:t>
      </w:r>
    </w:p>
    <w:p w14:paraId="55B403D3" w14:textId="77777777" w:rsidR="004A0F67" w:rsidRPr="00FB39B2" w:rsidRDefault="004A0F67" w:rsidP="00B0382D">
      <w:pPr>
        <w:jc w:val="center"/>
        <w:rPr>
          <w:b/>
          <w:lang w:val="en-US"/>
        </w:rPr>
      </w:pPr>
    </w:p>
    <w:p w14:paraId="7603A43E" w14:textId="77777777" w:rsidR="004A0F67" w:rsidRPr="00FB39B2" w:rsidRDefault="004A0F67" w:rsidP="00B0382D">
      <w:pPr>
        <w:jc w:val="center"/>
        <w:rPr>
          <w:b/>
          <w:lang w:val="en-US"/>
        </w:rPr>
      </w:pPr>
      <w:r w:rsidRPr="00FB39B2">
        <w:rPr>
          <w:b/>
          <w:lang w:val="en-US"/>
        </w:rPr>
        <w:t>NTIM DEBORAH OSEI GYIMAH</w:t>
      </w:r>
    </w:p>
    <w:p w14:paraId="04C0E2A0" w14:textId="77777777" w:rsidR="004A0F67" w:rsidRPr="00FB39B2" w:rsidRDefault="004A0F67" w:rsidP="00B0382D">
      <w:pPr>
        <w:jc w:val="center"/>
        <w:rPr>
          <w:b/>
          <w:lang w:val="en-US"/>
        </w:rPr>
      </w:pPr>
      <w:r w:rsidRPr="00FB39B2">
        <w:rPr>
          <w:b/>
          <w:lang w:val="en-US"/>
        </w:rPr>
        <w:t>SUPERVISOR: NANA BOAMPONG</w:t>
      </w:r>
    </w:p>
    <w:p w14:paraId="76C2D097" w14:textId="77777777" w:rsidR="004A0F67" w:rsidRPr="00FB39B2" w:rsidRDefault="004A0F67" w:rsidP="00B0382D">
      <w:pPr>
        <w:jc w:val="center"/>
        <w:rPr>
          <w:b/>
          <w:lang w:val="en-US"/>
        </w:rPr>
      </w:pPr>
    </w:p>
    <w:p w14:paraId="2AC9211A" w14:textId="77777777" w:rsidR="004A0F67" w:rsidRPr="00FB39B2" w:rsidRDefault="004A0F67" w:rsidP="00B0382D">
      <w:pPr>
        <w:jc w:val="center"/>
        <w:rPr>
          <w:b/>
          <w:lang w:val="en-US"/>
        </w:rPr>
      </w:pPr>
      <w:r w:rsidRPr="00FB39B2">
        <w:rPr>
          <w:b/>
          <w:lang w:val="en-US"/>
        </w:rPr>
        <w:t>DEPARTMENT OF PUBLIC HEALTH</w:t>
      </w:r>
    </w:p>
    <w:p w14:paraId="010799D2" w14:textId="77777777" w:rsidR="004A0F67" w:rsidRPr="00FB39B2" w:rsidRDefault="004A0F67" w:rsidP="00B0382D">
      <w:pPr>
        <w:jc w:val="center"/>
        <w:rPr>
          <w:b/>
          <w:lang w:val="en-US"/>
        </w:rPr>
      </w:pPr>
    </w:p>
    <w:p w14:paraId="1BA4C9AF" w14:textId="089F6898" w:rsidR="00492EE6" w:rsidRPr="00FB39B2" w:rsidRDefault="004A0F67" w:rsidP="00B0382D">
      <w:pPr>
        <w:jc w:val="center"/>
        <w:rPr>
          <w:b/>
          <w:lang w:val="en-US"/>
        </w:rPr>
        <w:sectPr w:rsidR="00492EE6" w:rsidRPr="00FB39B2" w:rsidSect="0051440C">
          <w:headerReference w:type="default"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r w:rsidRPr="00FB39B2">
        <w:rPr>
          <w:b/>
          <w:lang w:val="en-US"/>
        </w:rPr>
        <w:t>202</w:t>
      </w:r>
      <w:r w:rsidR="00FB39B2" w:rsidRPr="00FB39B2">
        <w:rPr>
          <w:b/>
          <w:lang w:val="en-US"/>
        </w:rPr>
        <w:t>4</w:t>
      </w:r>
    </w:p>
    <w:p w14:paraId="1BDA017D" w14:textId="77777777" w:rsidR="00E9405C" w:rsidRPr="00FB39B2" w:rsidRDefault="00E9405C" w:rsidP="00091E0F">
      <w:pPr>
        <w:pStyle w:val="Heading1"/>
        <w:rPr>
          <w:lang w:val="en-US"/>
        </w:rPr>
      </w:pPr>
      <w:bookmarkStart w:id="1" w:name="_Toc144740265"/>
      <w:r w:rsidRPr="00FB39B2">
        <w:rPr>
          <w:lang w:val="en-US"/>
        </w:rPr>
        <w:lastRenderedPageBreak/>
        <w:t>ABSTRACT</w:t>
      </w:r>
      <w:bookmarkEnd w:id="1"/>
    </w:p>
    <w:p w14:paraId="1577DF42" w14:textId="12E3EAFE" w:rsidR="00E9405C" w:rsidRPr="00FB39B2" w:rsidRDefault="00E9405C" w:rsidP="00E9405C">
      <w:pPr>
        <w:rPr>
          <w:lang w:val="en-US"/>
        </w:rPr>
      </w:pPr>
      <w:r w:rsidRPr="00FB39B2">
        <w:rPr>
          <w:b/>
          <w:lang w:val="en-US"/>
        </w:rPr>
        <w:t>Introduction:</w:t>
      </w:r>
      <w:r w:rsidRPr="00FB39B2">
        <w:rPr>
          <w:lang w:val="en-US"/>
        </w:rPr>
        <w:t xml:space="preserve"> HIV/AIDS management continues to be a major public health challenge despite many international and local interventions. This study will seek to assess</w:t>
      </w:r>
      <w:r w:rsidR="00513E29" w:rsidRPr="00FB39B2">
        <w:rPr>
          <w:lang w:val="en-US"/>
        </w:rPr>
        <w:t xml:space="preserve"> non-compliance and factors associated </w:t>
      </w:r>
      <w:r w:rsidR="00623DA2" w:rsidRPr="00FB39B2">
        <w:rPr>
          <w:lang w:val="en-US"/>
        </w:rPr>
        <w:t>with HIV</w:t>
      </w:r>
      <w:r w:rsidRPr="00FB39B2">
        <w:rPr>
          <w:lang w:val="en-US"/>
        </w:rPr>
        <w:t xml:space="preserve">/AIDS management </w:t>
      </w:r>
      <w:r w:rsidR="00513E29" w:rsidRPr="00FB39B2">
        <w:rPr>
          <w:lang w:val="en-US"/>
        </w:rPr>
        <w:t xml:space="preserve">in Bono Regional hospital </w:t>
      </w:r>
      <w:r w:rsidRPr="00FB39B2">
        <w:rPr>
          <w:lang w:val="en-US"/>
        </w:rPr>
        <w:t>among healthcare practitioners</w:t>
      </w:r>
      <w:r w:rsidR="00513E29" w:rsidRPr="00FB39B2">
        <w:rPr>
          <w:lang w:val="en-US"/>
        </w:rPr>
        <w:t>: comparing GHS standard management with actual practice.</w:t>
      </w:r>
    </w:p>
    <w:p w14:paraId="32BCA3B5" w14:textId="095AA6F7" w:rsidR="00E9405C" w:rsidRPr="00FB39B2" w:rsidRDefault="00E9405C" w:rsidP="00E9405C">
      <w:pPr>
        <w:rPr>
          <w:lang w:val="en-US"/>
        </w:rPr>
      </w:pPr>
      <w:r w:rsidRPr="00FB39B2">
        <w:rPr>
          <w:b/>
          <w:lang w:val="en-US"/>
        </w:rPr>
        <w:t>Methodology:</w:t>
      </w:r>
      <w:r w:rsidRPr="00FB39B2">
        <w:rPr>
          <w:lang w:val="en-US"/>
        </w:rPr>
        <w:t xml:space="preserve"> The study will employ a descriptive design. </w:t>
      </w:r>
      <w:r w:rsidR="00657079" w:rsidRPr="00FB39B2">
        <w:rPr>
          <w:lang w:val="en-US"/>
        </w:rPr>
        <w:t>A</w:t>
      </w:r>
      <w:r w:rsidRPr="00FB39B2">
        <w:rPr>
          <w:lang w:val="en-US"/>
        </w:rPr>
        <w:t xml:space="preserve"> quantitative research ap</w:t>
      </w:r>
      <w:r w:rsidR="00657079" w:rsidRPr="00FB39B2">
        <w:rPr>
          <w:lang w:val="en-US"/>
        </w:rPr>
        <w:t>proach will be employed. In this approach, a cross-</w:t>
      </w:r>
      <w:r w:rsidRPr="00FB39B2">
        <w:rPr>
          <w:lang w:val="en-US"/>
        </w:rPr>
        <w:t>sectional study will be conducted on the identified population</w:t>
      </w:r>
      <w:r w:rsidR="00657079" w:rsidRPr="00FB39B2">
        <w:rPr>
          <w:lang w:val="en-US"/>
        </w:rPr>
        <w:t xml:space="preserve">, made up of </w:t>
      </w:r>
      <w:r w:rsidR="00743A4C" w:rsidRPr="00FB39B2">
        <w:rPr>
          <w:lang w:val="en-US"/>
        </w:rPr>
        <w:t xml:space="preserve">general </w:t>
      </w:r>
      <w:r w:rsidR="00657079" w:rsidRPr="00FB39B2">
        <w:rPr>
          <w:lang w:val="en-US"/>
        </w:rPr>
        <w:t>clinical staff</w:t>
      </w:r>
      <w:r w:rsidR="00513E29" w:rsidRPr="00FB39B2">
        <w:rPr>
          <w:lang w:val="en-US"/>
        </w:rPr>
        <w:t>.</w:t>
      </w:r>
      <w:r w:rsidRPr="00FB39B2">
        <w:rPr>
          <w:lang w:val="en-US"/>
        </w:rPr>
        <w:t xml:space="preserve"> </w:t>
      </w:r>
    </w:p>
    <w:p w14:paraId="09E125D8" w14:textId="5663D378" w:rsidR="00E9405C" w:rsidRPr="00FB39B2" w:rsidRDefault="00E9405C" w:rsidP="00E9405C">
      <w:pPr>
        <w:rPr>
          <w:lang w:val="en-US"/>
        </w:rPr>
      </w:pPr>
      <w:r w:rsidRPr="00FB39B2">
        <w:rPr>
          <w:lang w:val="en-US"/>
        </w:rPr>
        <w:t>A well-structured questionnaire will be used to gather data from respondents</w:t>
      </w:r>
      <w:r w:rsidR="00513E29" w:rsidRPr="00FB39B2">
        <w:rPr>
          <w:lang w:val="en-US"/>
        </w:rPr>
        <w:t xml:space="preserve"> </w:t>
      </w:r>
      <w:r w:rsidRPr="00FB39B2">
        <w:rPr>
          <w:lang w:val="en-US"/>
        </w:rPr>
        <w:t xml:space="preserve">until the required sample size is obtained. Collected data will be </w:t>
      </w:r>
      <w:r w:rsidR="00743A4C" w:rsidRPr="00FB39B2">
        <w:rPr>
          <w:lang w:val="en-US"/>
        </w:rPr>
        <w:t>analyzed</w:t>
      </w:r>
      <w:r w:rsidRPr="00FB39B2">
        <w:rPr>
          <w:lang w:val="en-US"/>
        </w:rPr>
        <w:t xml:space="preserve"> using SPSS version 26</w:t>
      </w:r>
      <w:r w:rsidR="00FD7E0A">
        <w:rPr>
          <w:lang w:val="en-US"/>
        </w:rPr>
        <w:t>.</w:t>
      </w:r>
      <w:r w:rsidRPr="00FB39B2">
        <w:rPr>
          <w:lang w:val="en-US"/>
        </w:rPr>
        <w:t xml:space="preserve"> </w:t>
      </w:r>
    </w:p>
    <w:p w14:paraId="1D758B74" w14:textId="77777777" w:rsidR="00F9222A" w:rsidRPr="00FB39B2" w:rsidRDefault="00E9405C" w:rsidP="00836CAD">
      <w:pPr>
        <w:rPr>
          <w:lang w:val="en-US"/>
        </w:rPr>
      </w:pPr>
      <w:r w:rsidRPr="00FB39B2">
        <w:rPr>
          <w:b/>
          <w:lang w:val="en-US"/>
        </w:rPr>
        <w:t>Expected outcome:</w:t>
      </w:r>
      <w:r w:rsidRPr="00FB39B2">
        <w:rPr>
          <w:lang w:val="en-US"/>
        </w:rPr>
        <w:t xml:space="preserve"> It is expected that the outcome of the study will help healthcare practitioners to know if they are providing standard HIV/AIDS management at the facility. In addition, health authorities and policymakers would apply the information generated to make policies regarding HIV/AIDS management at various health facilities.</w:t>
      </w:r>
    </w:p>
    <w:p w14:paraId="417390E8" w14:textId="77777777" w:rsidR="00F9222A" w:rsidRPr="00FB39B2" w:rsidRDefault="00F9222A">
      <w:pPr>
        <w:spacing w:line="259" w:lineRule="auto"/>
        <w:jc w:val="left"/>
        <w:rPr>
          <w:lang w:val="en-US"/>
        </w:rPr>
      </w:pPr>
      <w:r w:rsidRPr="00FB39B2">
        <w:rPr>
          <w:lang w:val="en-US"/>
        </w:rPr>
        <w:br w:type="page"/>
      </w:r>
    </w:p>
    <w:p w14:paraId="098AF97A" w14:textId="77777777" w:rsidR="00836CAD" w:rsidRPr="00FB39B2" w:rsidRDefault="00F9222A" w:rsidP="00F9222A">
      <w:pPr>
        <w:jc w:val="center"/>
        <w:rPr>
          <w:b/>
          <w:lang w:val="en-US"/>
        </w:rPr>
      </w:pPr>
      <w:r w:rsidRPr="00FB39B2">
        <w:rPr>
          <w:b/>
          <w:lang w:val="en-US"/>
        </w:rPr>
        <w:lastRenderedPageBreak/>
        <w:t>TABLE OF CONTENTS</w:t>
      </w:r>
    </w:p>
    <w:sdt>
      <w:sdtPr>
        <w:rPr>
          <w:rFonts w:ascii="Times New Roman" w:eastAsiaTheme="minorHAnsi" w:hAnsi="Times New Roman" w:cstheme="minorBidi"/>
          <w:color w:val="auto"/>
          <w:sz w:val="24"/>
          <w:szCs w:val="22"/>
          <w:lang w:val="en-GB"/>
        </w:rPr>
        <w:id w:val="104545546"/>
        <w:docPartObj>
          <w:docPartGallery w:val="Table of Contents"/>
          <w:docPartUnique/>
        </w:docPartObj>
      </w:sdtPr>
      <w:sdtEndPr>
        <w:rPr>
          <w:b/>
          <w:bCs/>
          <w:noProof/>
        </w:rPr>
      </w:sdtEndPr>
      <w:sdtContent>
        <w:p w14:paraId="33916961" w14:textId="77777777" w:rsidR="00F9222A" w:rsidRPr="00FB39B2" w:rsidRDefault="00F9222A" w:rsidP="00091E0F">
          <w:pPr>
            <w:pStyle w:val="TOCHeading"/>
          </w:pPr>
        </w:p>
        <w:p w14:paraId="4A434110" w14:textId="1EB5FFCC" w:rsidR="00116559" w:rsidRPr="00FB39B2" w:rsidRDefault="00F9222A">
          <w:pPr>
            <w:pStyle w:val="TOC1"/>
            <w:tabs>
              <w:tab w:val="right" w:leader="dot" w:pos="9350"/>
            </w:tabs>
            <w:rPr>
              <w:rFonts w:asciiTheme="minorHAnsi" w:eastAsiaTheme="minorEastAsia" w:hAnsiTheme="minorHAnsi"/>
              <w:noProof/>
              <w:sz w:val="22"/>
              <w:lang w:eastAsia="en-GB"/>
            </w:rPr>
          </w:pPr>
          <w:r w:rsidRPr="00FB39B2">
            <w:fldChar w:fldCharType="begin"/>
          </w:r>
          <w:r w:rsidRPr="00FB39B2">
            <w:instrText xml:space="preserve"> TOC \o "1-3" \h \z \u </w:instrText>
          </w:r>
          <w:r w:rsidRPr="00FB39B2">
            <w:fldChar w:fldCharType="separate"/>
          </w:r>
          <w:hyperlink w:anchor="_Toc144740265" w:history="1">
            <w:r w:rsidR="00116559" w:rsidRPr="00FB39B2">
              <w:rPr>
                <w:rStyle w:val="Hyperlink"/>
                <w:noProof/>
                <w:color w:val="auto"/>
                <w:lang w:val="en-US"/>
              </w:rPr>
              <w:t>ABSTRACT</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_Toc144740265 \h </w:instrText>
            </w:r>
            <w:r w:rsidR="00116559" w:rsidRPr="00FB39B2">
              <w:rPr>
                <w:noProof/>
                <w:webHidden/>
              </w:rPr>
            </w:r>
            <w:r w:rsidR="00116559" w:rsidRPr="00FB39B2">
              <w:rPr>
                <w:noProof/>
                <w:webHidden/>
              </w:rPr>
              <w:fldChar w:fldCharType="separate"/>
            </w:r>
            <w:r w:rsidR="00116559" w:rsidRPr="00FB39B2">
              <w:rPr>
                <w:noProof/>
                <w:webHidden/>
              </w:rPr>
              <w:t>i</w:t>
            </w:r>
            <w:r w:rsidR="00116559" w:rsidRPr="00FB39B2">
              <w:rPr>
                <w:noProof/>
                <w:webHidden/>
              </w:rPr>
              <w:fldChar w:fldCharType="end"/>
            </w:r>
          </w:hyperlink>
        </w:p>
        <w:p w14:paraId="1123EAF7" w14:textId="098386ED" w:rsidR="00116559" w:rsidRPr="00FB39B2" w:rsidRDefault="00501396">
          <w:pPr>
            <w:pStyle w:val="TOC1"/>
            <w:tabs>
              <w:tab w:val="right" w:leader="dot" w:pos="9350"/>
            </w:tabs>
            <w:rPr>
              <w:rFonts w:asciiTheme="minorHAnsi" w:eastAsiaTheme="minorEastAsia" w:hAnsiTheme="minorHAnsi"/>
              <w:noProof/>
              <w:sz w:val="22"/>
              <w:lang w:eastAsia="en-GB"/>
            </w:rPr>
          </w:pPr>
          <w:hyperlink w:anchor="_Toc144740266" w:history="1">
            <w:r w:rsidR="00116559" w:rsidRPr="00FB39B2">
              <w:rPr>
                <w:rStyle w:val="Hyperlink"/>
                <w:noProof/>
                <w:color w:val="auto"/>
                <w:lang w:val="en-US"/>
              </w:rPr>
              <w:t>CHAPTER ONE</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_Toc144740266 \h </w:instrText>
            </w:r>
            <w:r w:rsidR="00116559" w:rsidRPr="00FB39B2">
              <w:rPr>
                <w:noProof/>
                <w:webHidden/>
              </w:rPr>
            </w:r>
            <w:r w:rsidR="00116559" w:rsidRPr="00FB39B2">
              <w:rPr>
                <w:noProof/>
                <w:webHidden/>
              </w:rPr>
              <w:fldChar w:fldCharType="separate"/>
            </w:r>
            <w:r w:rsidR="00116559" w:rsidRPr="00FB39B2">
              <w:rPr>
                <w:noProof/>
                <w:webHidden/>
              </w:rPr>
              <w:t>1</w:t>
            </w:r>
            <w:r w:rsidR="00116559" w:rsidRPr="00FB39B2">
              <w:rPr>
                <w:noProof/>
                <w:webHidden/>
              </w:rPr>
              <w:fldChar w:fldCharType="end"/>
            </w:r>
          </w:hyperlink>
        </w:p>
        <w:p w14:paraId="29F9CBA4" w14:textId="4F6DD100" w:rsidR="00116559" w:rsidRPr="00FB39B2" w:rsidRDefault="00501396">
          <w:pPr>
            <w:pStyle w:val="TOC1"/>
            <w:tabs>
              <w:tab w:val="right" w:leader="dot" w:pos="9350"/>
            </w:tabs>
            <w:rPr>
              <w:rFonts w:asciiTheme="minorHAnsi" w:eastAsiaTheme="minorEastAsia" w:hAnsiTheme="minorHAnsi"/>
              <w:noProof/>
              <w:sz w:val="22"/>
              <w:lang w:eastAsia="en-GB"/>
            </w:rPr>
          </w:pPr>
          <w:hyperlink w:anchor="_Toc144740267" w:history="1">
            <w:r w:rsidR="00116559" w:rsidRPr="00FB39B2">
              <w:rPr>
                <w:rStyle w:val="Hyperlink"/>
                <w:noProof/>
                <w:color w:val="auto"/>
                <w:lang w:val="en-US"/>
              </w:rPr>
              <w:t>INTRODUCTION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_Toc144740267 \h </w:instrText>
            </w:r>
            <w:r w:rsidR="00116559" w:rsidRPr="00FB39B2">
              <w:rPr>
                <w:noProof/>
                <w:webHidden/>
              </w:rPr>
            </w:r>
            <w:r w:rsidR="00116559" w:rsidRPr="00FB39B2">
              <w:rPr>
                <w:noProof/>
                <w:webHidden/>
              </w:rPr>
              <w:fldChar w:fldCharType="separate"/>
            </w:r>
            <w:r w:rsidR="00116559" w:rsidRPr="00FB39B2">
              <w:rPr>
                <w:noProof/>
                <w:webHidden/>
              </w:rPr>
              <w:t>1</w:t>
            </w:r>
            <w:r w:rsidR="00116559" w:rsidRPr="00FB39B2">
              <w:rPr>
                <w:noProof/>
                <w:webHidden/>
              </w:rPr>
              <w:fldChar w:fldCharType="end"/>
            </w:r>
          </w:hyperlink>
        </w:p>
        <w:p w14:paraId="6F06181C" w14:textId="36F76A46"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68" w:history="1">
            <w:r w:rsidR="00116559" w:rsidRPr="00FB39B2">
              <w:rPr>
                <w:rStyle w:val="Hyperlink"/>
                <w:noProof/>
                <w:color w:val="auto"/>
                <w:lang w:val="en-US"/>
              </w:rPr>
              <w:t>1.1 Background to the Study</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_Toc144740268 \h </w:instrText>
            </w:r>
            <w:r w:rsidR="00116559" w:rsidRPr="00FB39B2">
              <w:rPr>
                <w:noProof/>
                <w:webHidden/>
              </w:rPr>
            </w:r>
            <w:r w:rsidR="00116559" w:rsidRPr="00FB39B2">
              <w:rPr>
                <w:noProof/>
                <w:webHidden/>
              </w:rPr>
              <w:fldChar w:fldCharType="separate"/>
            </w:r>
            <w:r w:rsidR="00116559" w:rsidRPr="00FB39B2">
              <w:rPr>
                <w:noProof/>
                <w:webHidden/>
              </w:rPr>
              <w:t>1</w:t>
            </w:r>
            <w:r w:rsidR="00116559" w:rsidRPr="00FB39B2">
              <w:rPr>
                <w:noProof/>
                <w:webHidden/>
              </w:rPr>
              <w:fldChar w:fldCharType="end"/>
            </w:r>
          </w:hyperlink>
        </w:p>
        <w:p w14:paraId="57D7D997" w14:textId="6BC8AFDA"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69" w:history="1">
            <w:r w:rsidR="00116559" w:rsidRPr="00FB39B2">
              <w:rPr>
                <w:rStyle w:val="Hyperlink"/>
                <w:noProof/>
                <w:color w:val="auto"/>
                <w:lang w:val="en-US"/>
              </w:rPr>
              <w:t>1.2 Problem Statement</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_Toc144740269 \h </w:instrText>
            </w:r>
            <w:r w:rsidR="00116559" w:rsidRPr="00FB39B2">
              <w:rPr>
                <w:noProof/>
                <w:webHidden/>
              </w:rPr>
            </w:r>
            <w:r w:rsidR="00116559" w:rsidRPr="00FB39B2">
              <w:rPr>
                <w:noProof/>
                <w:webHidden/>
              </w:rPr>
              <w:fldChar w:fldCharType="separate"/>
            </w:r>
            <w:r w:rsidR="00116559" w:rsidRPr="00FB39B2">
              <w:rPr>
                <w:noProof/>
                <w:webHidden/>
              </w:rPr>
              <w:t>3</w:t>
            </w:r>
            <w:r w:rsidR="00116559" w:rsidRPr="00FB39B2">
              <w:rPr>
                <w:noProof/>
                <w:webHidden/>
              </w:rPr>
              <w:fldChar w:fldCharType="end"/>
            </w:r>
          </w:hyperlink>
        </w:p>
        <w:p w14:paraId="0EC35398" w14:textId="7F533600"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70" w:history="1">
            <w:r w:rsidR="00116559" w:rsidRPr="00FB39B2">
              <w:rPr>
                <w:rStyle w:val="Hyperlink"/>
                <w:noProof/>
                <w:color w:val="auto"/>
                <w:lang w:val="en-US"/>
              </w:rPr>
              <w:t>1.4 Justification of the Study</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_Toc144740270 \h </w:instrText>
            </w:r>
            <w:r w:rsidR="00116559" w:rsidRPr="00FB39B2">
              <w:rPr>
                <w:noProof/>
                <w:webHidden/>
              </w:rPr>
            </w:r>
            <w:r w:rsidR="00116559" w:rsidRPr="00FB39B2">
              <w:rPr>
                <w:noProof/>
                <w:webHidden/>
              </w:rPr>
              <w:fldChar w:fldCharType="separate"/>
            </w:r>
            <w:r w:rsidR="00116559" w:rsidRPr="00FB39B2">
              <w:rPr>
                <w:noProof/>
                <w:webHidden/>
              </w:rPr>
              <w:t>4</w:t>
            </w:r>
            <w:r w:rsidR="00116559" w:rsidRPr="00FB39B2">
              <w:rPr>
                <w:noProof/>
                <w:webHidden/>
              </w:rPr>
              <w:fldChar w:fldCharType="end"/>
            </w:r>
          </w:hyperlink>
        </w:p>
        <w:p w14:paraId="766AAA9C" w14:textId="2265D057"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71" w:history="1">
            <w:r w:rsidR="00116559" w:rsidRPr="00FB39B2">
              <w:rPr>
                <w:rStyle w:val="Hyperlink"/>
                <w:noProof/>
                <w:color w:val="auto"/>
                <w:lang w:val="en-US"/>
              </w:rPr>
              <w:t>1.5 Study Objectives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_Toc144740271 \h </w:instrText>
            </w:r>
            <w:r w:rsidR="00116559" w:rsidRPr="00FB39B2">
              <w:rPr>
                <w:noProof/>
                <w:webHidden/>
              </w:rPr>
            </w:r>
            <w:r w:rsidR="00116559" w:rsidRPr="00FB39B2">
              <w:rPr>
                <w:noProof/>
                <w:webHidden/>
              </w:rPr>
              <w:fldChar w:fldCharType="separate"/>
            </w:r>
            <w:r w:rsidR="00116559" w:rsidRPr="00FB39B2">
              <w:rPr>
                <w:noProof/>
                <w:webHidden/>
              </w:rPr>
              <w:t>5</w:t>
            </w:r>
            <w:r w:rsidR="00116559" w:rsidRPr="00FB39B2">
              <w:rPr>
                <w:noProof/>
                <w:webHidden/>
              </w:rPr>
              <w:fldChar w:fldCharType="end"/>
            </w:r>
          </w:hyperlink>
        </w:p>
        <w:p w14:paraId="75200BF1" w14:textId="354C9FE3" w:rsidR="00116559" w:rsidRPr="00FB39B2" w:rsidRDefault="00501396">
          <w:pPr>
            <w:pStyle w:val="TOC3"/>
            <w:tabs>
              <w:tab w:val="right" w:leader="dot" w:pos="9350"/>
            </w:tabs>
            <w:rPr>
              <w:rFonts w:asciiTheme="minorHAnsi" w:eastAsiaTheme="minorEastAsia" w:hAnsiTheme="minorHAnsi"/>
              <w:noProof/>
              <w:sz w:val="22"/>
              <w:lang w:eastAsia="en-GB"/>
            </w:rPr>
          </w:pPr>
          <w:hyperlink w:anchor="_Toc144740272" w:history="1">
            <w:r w:rsidR="00116559" w:rsidRPr="00FB39B2">
              <w:rPr>
                <w:rStyle w:val="Hyperlink"/>
                <w:noProof/>
                <w:color w:val="auto"/>
                <w:lang w:val="en-US"/>
              </w:rPr>
              <w:t>1.5.1 General Objective</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_Toc144740272 \h </w:instrText>
            </w:r>
            <w:r w:rsidR="00116559" w:rsidRPr="00FB39B2">
              <w:rPr>
                <w:noProof/>
                <w:webHidden/>
              </w:rPr>
            </w:r>
            <w:r w:rsidR="00116559" w:rsidRPr="00FB39B2">
              <w:rPr>
                <w:noProof/>
                <w:webHidden/>
              </w:rPr>
              <w:fldChar w:fldCharType="separate"/>
            </w:r>
            <w:r w:rsidR="00116559" w:rsidRPr="00FB39B2">
              <w:rPr>
                <w:noProof/>
                <w:webHidden/>
              </w:rPr>
              <w:t>5</w:t>
            </w:r>
            <w:r w:rsidR="00116559" w:rsidRPr="00FB39B2">
              <w:rPr>
                <w:noProof/>
                <w:webHidden/>
              </w:rPr>
              <w:fldChar w:fldCharType="end"/>
            </w:r>
          </w:hyperlink>
        </w:p>
        <w:p w14:paraId="697724B1" w14:textId="340E2410" w:rsidR="00116559" w:rsidRPr="00FB39B2" w:rsidRDefault="00501396">
          <w:pPr>
            <w:pStyle w:val="TOC3"/>
            <w:tabs>
              <w:tab w:val="right" w:leader="dot" w:pos="9350"/>
            </w:tabs>
            <w:rPr>
              <w:rFonts w:asciiTheme="minorHAnsi" w:eastAsiaTheme="minorEastAsia" w:hAnsiTheme="minorHAnsi"/>
              <w:noProof/>
              <w:sz w:val="22"/>
              <w:lang w:eastAsia="en-GB"/>
            </w:rPr>
          </w:pPr>
          <w:hyperlink w:anchor="_Toc144740273" w:history="1">
            <w:r w:rsidR="00116559" w:rsidRPr="00FB39B2">
              <w:rPr>
                <w:rStyle w:val="Hyperlink"/>
                <w:noProof/>
                <w:color w:val="auto"/>
                <w:lang w:val="en-US"/>
              </w:rPr>
              <w:t>1.5.2 Specific Objectives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_Toc144740273 \h </w:instrText>
            </w:r>
            <w:r w:rsidR="00116559" w:rsidRPr="00FB39B2">
              <w:rPr>
                <w:noProof/>
                <w:webHidden/>
              </w:rPr>
            </w:r>
            <w:r w:rsidR="00116559" w:rsidRPr="00FB39B2">
              <w:rPr>
                <w:noProof/>
                <w:webHidden/>
              </w:rPr>
              <w:fldChar w:fldCharType="separate"/>
            </w:r>
            <w:r w:rsidR="00116559" w:rsidRPr="00FB39B2">
              <w:rPr>
                <w:noProof/>
                <w:webHidden/>
              </w:rPr>
              <w:t>5</w:t>
            </w:r>
            <w:r w:rsidR="00116559" w:rsidRPr="00FB39B2">
              <w:rPr>
                <w:noProof/>
                <w:webHidden/>
              </w:rPr>
              <w:fldChar w:fldCharType="end"/>
            </w:r>
          </w:hyperlink>
        </w:p>
        <w:p w14:paraId="1AC79C27" w14:textId="665A1F8C"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74" w:history="1">
            <w:r w:rsidR="00116559" w:rsidRPr="00FB39B2">
              <w:rPr>
                <w:rStyle w:val="Hyperlink"/>
                <w:noProof/>
                <w:color w:val="auto"/>
                <w:lang w:val="en-US"/>
              </w:rPr>
              <w:t>1.6 Research Questions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_Toc144740274 \h </w:instrText>
            </w:r>
            <w:r w:rsidR="00116559" w:rsidRPr="00FB39B2">
              <w:rPr>
                <w:noProof/>
                <w:webHidden/>
              </w:rPr>
            </w:r>
            <w:r w:rsidR="00116559" w:rsidRPr="00FB39B2">
              <w:rPr>
                <w:noProof/>
                <w:webHidden/>
              </w:rPr>
              <w:fldChar w:fldCharType="separate"/>
            </w:r>
            <w:r w:rsidR="00116559" w:rsidRPr="00FB39B2">
              <w:rPr>
                <w:noProof/>
                <w:webHidden/>
              </w:rPr>
              <w:t>6</w:t>
            </w:r>
            <w:r w:rsidR="00116559" w:rsidRPr="00FB39B2">
              <w:rPr>
                <w:noProof/>
                <w:webHidden/>
              </w:rPr>
              <w:fldChar w:fldCharType="end"/>
            </w:r>
          </w:hyperlink>
        </w:p>
        <w:p w14:paraId="76BE55B0" w14:textId="56739975"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75" w:history="1">
            <w:r w:rsidR="00116559" w:rsidRPr="00FB39B2">
              <w:rPr>
                <w:rStyle w:val="Hyperlink"/>
                <w:noProof/>
                <w:color w:val="auto"/>
                <w:lang w:val="en-US"/>
              </w:rPr>
              <w:t>1.7 Significance of the Study</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_Toc144740275 \h </w:instrText>
            </w:r>
            <w:r w:rsidR="00116559" w:rsidRPr="00FB39B2">
              <w:rPr>
                <w:noProof/>
                <w:webHidden/>
              </w:rPr>
            </w:r>
            <w:r w:rsidR="00116559" w:rsidRPr="00FB39B2">
              <w:rPr>
                <w:noProof/>
                <w:webHidden/>
              </w:rPr>
              <w:fldChar w:fldCharType="separate"/>
            </w:r>
            <w:r w:rsidR="00116559" w:rsidRPr="00FB39B2">
              <w:rPr>
                <w:noProof/>
                <w:webHidden/>
              </w:rPr>
              <w:t>6</w:t>
            </w:r>
            <w:r w:rsidR="00116559" w:rsidRPr="00FB39B2">
              <w:rPr>
                <w:noProof/>
                <w:webHidden/>
              </w:rPr>
              <w:fldChar w:fldCharType="end"/>
            </w:r>
          </w:hyperlink>
        </w:p>
        <w:p w14:paraId="7EEA32C0" w14:textId="3467F70D" w:rsidR="00116559" w:rsidRPr="00FB39B2" w:rsidRDefault="00501396">
          <w:pPr>
            <w:pStyle w:val="TOC1"/>
            <w:tabs>
              <w:tab w:val="right" w:leader="dot" w:pos="9350"/>
            </w:tabs>
            <w:rPr>
              <w:rFonts w:asciiTheme="minorHAnsi" w:eastAsiaTheme="minorEastAsia" w:hAnsiTheme="minorHAnsi"/>
              <w:noProof/>
              <w:sz w:val="22"/>
              <w:lang w:eastAsia="en-GB"/>
            </w:rPr>
          </w:pPr>
          <w:hyperlink w:anchor="_Toc144740276" w:history="1">
            <w:r w:rsidR="00116559" w:rsidRPr="00FB39B2">
              <w:rPr>
                <w:rStyle w:val="Hyperlink"/>
                <w:noProof/>
                <w:color w:val="auto"/>
                <w:lang w:val="en-US"/>
              </w:rPr>
              <w:t>CHAPTER TWO</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_Toc144740276 \h </w:instrText>
            </w:r>
            <w:r w:rsidR="00116559" w:rsidRPr="00FB39B2">
              <w:rPr>
                <w:noProof/>
                <w:webHidden/>
              </w:rPr>
            </w:r>
            <w:r w:rsidR="00116559" w:rsidRPr="00FB39B2">
              <w:rPr>
                <w:noProof/>
                <w:webHidden/>
              </w:rPr>
              <w:fldChar w:fldCharType="separate"/>
            </w:r>
            <w:r w:rsidR="00116559" w:rsidRPr="00FB39B2">
              <w:rPr>
                <w:noProof/>
                <w:webHidden/>
              </w:rPr>
              <w:t>8</w:t>
            </w:r>
            <w:r w:rsidR="00116559" w:rsidRPr="00FB39B2">
              <w:rPr>
                <w:noProof/>
                <w:webHidden/>
              </w:rPr>
              <w:fldChar w:fldCharType="end"/>
            </w:r>
          </w:hyperlink>
        </w:p>
        <w:p w14:paraId="79A9ECA7" w14:textId="1D2513A6" w:rsidR="00116559" w:rsidRPr="00FB39B2" w:rsidRDefault="00501396">
          <w:pPr>
            <w:pStyle w:val="TOC1"/>
            <w:tabs>
              <w:tab w:val="right" w:leader="dot" w:pos="9350"/>
            </w:tabs>
            <w:rPr>
              <w:rFonts w:asciiTheme="minorHAnsi" w:eastAsiaTheme="minorEastAsia" w:hAnsiTheme="minorHAnsi"/>
              <w:noProof/>
              <w:sz w:val="22"/>
              <w:lang w:eastAsia="en-GB"/>
            </w:rPr>
          </w:pPr>
          <w:hyperlink w:anchor="_Toc144740277" w:history="1">
            <w:r w:rsidR="00116559" w:rsidRPr="00FB39B2">
              <w:rPr>
                <w:rStyle w:val="Hyperlink"/>
                <w:noProof/>
                <w:color w:val="auto"/>
                <w:lang w:val="en-US"/>
              </w:rPr>
              <w:t>2.0 LITERATURE REVIEW</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_Toc144740277 \h </w:instrText>
            </w:r>
            <w:r w:rsidR="00116559" w:rsidRPr="00FB39B2">
              <w:rPr>
                <w:noProof/>
                <w:webHidden/>
              </w:rPr>
            </w:r>
            <w:r w:rsidR="00116559" w:rsidRPr="00FB39B2">
              <w:rPr>
                <w:noProof/>
                <w:webHidden/>
              </w:rPr>
              <w:fldChar w:fldCharType="separate"/>
            </w:r>
            <w:r w:rsidR="00116559" w:rsidRPr="00FB39B2">
              <w:rPr>
                <w:noProof/>
                <w:webHidden/>
              </w:rPr>
              <w:t>8</w:t>
            </w:r>
            <w:r w:rsidR="00116559" w:rsidRPr="00FB39B2">
              <w:rPr>
                <w:noProof/>
                <w:webHidden/>
              </w:rPr>
              <w:fldChar w:fldCharType="end"/>
            </w:r>
          </w:hyperlink>
        </w:p>
        <w:p w14:paraId="06E8BB15" w14:textId="59C79ECD"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78" w:history="1">
            <w:r w:rsidR="00116559" w:rsidRPr="00FB39B2">
              <w:rPr>
                <w:rStyle w:val="Hyperlink"/>
                <w:noProof/>
                <w:color w:val="auto"/>
                <w:lang w:val="en-US"/>
              </w:rPr>
              <w:t>2.1 Introduction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_Toc144740278 \h </w:instrText>
            </w:r>
            <w:r w:rsidR="00116559" w:rsidRPr="00FB39B2">
              <w:rPr>
                <w:noProof/>
                <w:webHidden/>
              </w:rPr>
            </w:r>
            <w:r w:rsidR="00116559" w:rsidRPr="00FB39B2">
              <w:rPr>
                <w:noProof/>
                <w:webHidden/>
              </w:rPr>
              <w:fldChar w:fldCharType="separate"/>
            </w:r>
            <w:r w:rsidR="00116559" w:rsidRPr="00FB39B2">
              <w:rPr>
                <w:noProof/>
                <w:webHidden/>
              </w:rPr>
              <w:t>8</w:t>
            </w:r>
            <w:r w:rsidR="00116559" w:rsidRPr="00FB39B2">
              <w:rPr>
                <w:noProof/>
                <w:webHidden/>
              </w:rPr>
              <w:fldChar w:fldCharType="end"/>
            </w:r>
          </w:hyperlink>
        </w:p>
        <w:p w14:paraId="295DC436" w14:textId="7DFF2C49"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79" w:history="1">
            <w:r w:rsidR="00116559" w:rsidRPr="00FB39B2">
              <w:rPr>
                <w:rStyle w:val="Hyperlink"/>
                <w:noProof/>
                <w:color w:val="auto"/>
                <w:lang w:val="en-US"/>
              </w:rPr>
              <w:t>2.2 Conceptual Framework for HIV/AIDS Management</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_Toc144740279 \h </w:instrText>
            </w:r>
            <w:r w:rsidR="00116559" w:rsidRPr="00FB39B2">
              <w:rPr>
                <w:noProof/>
                <w:webHidden/>
              </w:rPr>
            </w:r>
            <w:r w:rsidR="00116559" w:rsidRPr="00FB39B2">
              <w:rPr>
                <w:noProof/>
                <w:webHidden/>
              </w:rPr>
              <w:fldChar w:fldCharType="separate"/>
            </w:r>
            <w:r w:rsidR="00116559" w:rsidRPr="00FB39B2">
              <w:rPr>
                <w:noProof/>
                <w:webHidden/>
              </w:rPr>
              <w:t>8</w:t>
            </w:r>
            <w:r w:rsidR="00116559" w:rsidRPr="00FB39B2">
              <w:rPr>
                <w:noProof/>
                <w:webHidden/>
              </w:rPr>
              <w:fldChar w:fldCharType="end"/>
            </w:r>
          </w:hyperlink>
        </w:p>
        <w:p w14:paraId="0D3D0C35" w14:textId="1A2E8D45"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80" w:history="1">
            <w:r w:rsidR="00116559" w:rsidRPr="00FB39B2">
              <w:rPr>
                <w:rStyle w:val="Hyperlink"/>
                <w:noProof/>
                <w:color w:val="auto"/>
                <w:lang w:val="en-US"/>
              </w:rPr>
              <w:t>2.3 Knowledge of Healthcare Practitioners on Standard Management of HIV/AIDS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_Toc144740280 \h </w:instrText>
            </w:r>
            <w:r w:rsidR="00116559" w:rsidRPr="00FB39B2">
              <w:rPr>
                <w:noProof/>
                <w:webHidden/>
              </w:rPr>
            </w:r>
            <w:r w:rsidR="00116559" w:rsidRPr="00FB39B2">
              <w:rPr>
                <w:noProof/>
                <w:webHidden/>
              </w:rPr>
              <w:fldChar w:fldCharType="separate"/>
            </w:r>
            <w:r w:rsidR="00116559" w:rsidRPr="00FB39B2">
              <w:rPr>
                <w:noProof/>
                <w:webHidden/>
              </w:rPr>
              <w:t>11</w:t>
            </w:r>
            <w:r w:rsidR="00116559" w:rsidRPr="00FB39B2">
              <w:rPr>
                <w:noProof/>
                <w:webHidden/>
              </w:rPr>
              <w:fldChar w:fldCharType="end"/>
            </w:r>
          </w:hyperlink>
        </w:p>
        <w:p w14:paraId="7A0A16C1" w14:textId="7F8DBE2C"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81" w:history="1">
            <w:r w:rsidR="00116559" w:rsidRPr="00FB39B2">
              <w:rPr>
                <w:rStyle w:val="Hyperlink"/>
                <w:noProof/>
                <w:color w:val="auto"/>
                <w:lang w:val="en-US"/>
              </w:rPr>
              <w:t>2.4 Practices of Healthcare Practitioners on Standard Management of HIV/AIDS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_Toc144740281 \h </w:instrText>
            </w:r>
            <w:r w:rsidR="00116559" w:rsidRPr="00FB39B2">
              <w:rPr>
                <w:noProof/>
                <w:webHidden/>
              </w:rPr>
            </w:r>
            <w:r w:rsidR="00116559" w:rsidRPr="00FB39B2">
              <w:rPr>
                <w:noProof/>
                <w:webHidden/>
              </w:rPr>
              <w:fldChar w:fldCharType="separate"/>
            </w:r>
            <w:r w:rsidR="00116559" w:rsidRPr="00FB39B2">
              <w:rPr>
                <w:noProof/>
                <w:webHidden/>
              </w:rPr>
              <w:t>14</w:t>
            </w:r>
            <w:r w:rsidR="00116559" w:rsidRPr="00FB39B2">
              <w:rPr>
                <w:noProof/>
                <w:webHidden/>
              </w:rPr>
              <w:fldChar w:fldCharType="end"/>
            </w:r>
          </w:hyperlink>
        </w:p>
        <w:p w14:paraId="7017F195" w14:textId="3D65951A"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82" w:history="1">
            <w:r w:rsidR="00116559" w:rsidRPr="00FB39B2">
              <w:rPr>
                <w:rStyle w:val="Hyperlink"/>
                <w:noProof/>
                <w:color w:val="auto"/>
                <w:lang w:val="en-US"/>
              </w:rPr>
              <w:t>2.5 Factors that Influence Knowledge of Healthcare Practitioners on HIV/AIDS Management</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_Toc144740282 \h </w:instrText>
            </w:r>
            <w:r w:rsidR="00116559" w:rsidRPr="00FB39B2">
              <w:rPr>
                <w:noProof/>
                <w:webHidden/>
              </w:rPr>
            </w:r>
            <w:r w:rsidR="00116559" w:rsidRPr="00FB39B2">
              <w:rPr>
                <w:noProof/>
                <w:webHidden/>
              </w:rPr>
              <w:fldChar w:fldCharType="separate"/>
            </w:r>
            <w:r w:rsidR="00116559" w:rsidRPr="00FB39B2">
              <w:rPr>
                <w:noProof/>
                <w:webHidden/>
              </w:rPr>
              <w:t>17</w:t>
            </w:r>
            <w:r w:rsidR="00116559" w:rsidRPr="00FB39B2">
              <w:rPr>
                <w:noProof/>
                <w:webHidden/>
              </w:rPr>
              <w:fldChar w:fldCharType="end"/>
            </w:r>
          </w:hyperlink>
        </w:p>
        <w:p w14:paraId="619BCA8D" w14:textId="2AEC565D"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83" w:history="1">
            <w:r w:rsidR="00116559" w:rsidRPr="00FB39B2">
              <w:rPr>
                <w:rStyle w:val="Hyperlink"/>
                <w:noProof/>
                <w:color w:val="auto"/>
                <w:lang w:val="en-US"/>
              </w:rPr>
              <w:t>2.6 Factors that Influence Practices of Healthcare Practitioners on HIV/AIDS Management</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_Toc144740283 \h </w:instrText>
            </w:r>
            <w:r w:rsidR="00116559" w:rsidRPr="00FB39B2">
              <w:rPr>
                <w:noProof/>
                <w:webHidden/>
              </w:rPr>
            </w:r>
            <w:r w:rsidR="00116559" w:rsidRPr="00FB39B2">
              <w:rPr>
                <w:noProof/>
                <w:webHidden/>
              </w:rPr>
              <w:fldChar w:fldCharType="separate"/>
            </w:r>
            <w:r w:rsidR="00116559" w:rsidRPr="00FB39B2">
              <w:rPr>
                <w:noProof/>
                <w:webHidden/>
              </w:rPr>
              <w:t>19</w:t>
            </w:r>
            <w:r w:rsidR="00116559" w:rsidRPr="00FB39B2">
              <w:rPr>
                <w:noProof/>
                <w:webHidden/>
              </w:rPr>
              <w:fldChar w:fldCharType="end"/>
            </w:r>
          </w:hyperlink>
        </w:p>
        <w:p w14:paraId="30B672F1" w14:textId="5D12DE9E"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84" w:history="1">
            <w:r w:rsidR="00116559" w:rsidRPr="00FB39B2">
              <w:rPr>
                <w:rStyle w:val="Hyperlink"/>
                <w:noProof/>
                <w:color w:val="auto"/>
                <w:lang w:val="en-US"/>
              </w:rPr>
              <w:t>2.7 HIV/AIDS and STI Policy in Ghana</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_Toc144740284 \h </w:instrText>
            </w:r>
            <w:r w:rsidR="00116559" w:rsidRPr="00FB39B2">
              <w:rPr>
                <w:noProof/>
                <w:webHidden/>
              </w:rPr>
            </w:r>
            <w:r w:rsidR="00116559" w:rsidRPr="00FB39B2">
              <w:rPr>
                <w:noProof/>
                <w:webHidden/>
              </w:rPr>
              <w:fldChar w:fldCharType="separate"/>
            </w:r>
            <w:r w:rsidR="00116559" w:rsidRPr="00FB39B2">
              <w:rPr>
                <w:noProof/>
                <w:webHidden/>
              </w:rPr>
              <w:t>21</w:t>
            </w:r>
            <w:r w:rsidR="00116559" w:rsidRPr="00FB39B2">
              <w:rPr>
                <w:noProof/>
                <w:webHidden/>
              </w:rPr>
              <w:fldChar w:fldCharType="end"/>
            </w:r>
          </w:hyperlink>
        </w:p>
        <w:p w14:paraId="62645AB8" w14:textId="61582A35"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85" w:history="1">
            <w:r w:rsidR="00116559" w:rsidRPr="00FB39B2">
              <w:rPr>
                <w:rStyle w:val="Hyperlink"/>
                <w:noProof/>
                <w:color w:val="auto"/>
                <w:lang w:val="en-US"/>
              </w:rPr>
              <w:t>2.8 Summary and Conclusion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_Toc144740285 \h </w:instrText>
            </w:r>
            <w:r w:rsidR="00116559" w:rsidRPr="00FB39B2">
              <w:rPr>
                <w:noProof/>
                <w:webHidden/>
              </w:rPr>
            </w:r>
            <w:r w:rsidR="00116559" w:rsidRPr="00FB39B2">
              <w:rPr>
                <w:noProof/>
                <w:webHidden/>
              </w:rPr>
              <w:fldChar w:fldCharType="separate"/>
            </w:r>
            <w:r w:rsidR="00116559" w:rsidRPr="00FB39B2">
              <w:rPr>
                <w:noProof/>
                <w:webHidden/>
              </w:rPr>
              <w:t>23</w:t>
            </w:r>
            <w:r w:rsidR="00116559" w:rsidRPr="00FB39B2">
              <w:rPr>
                <w:noProof/>
                <w:webHidden/>
              </w:rPr>
              <w:fldChar w:fldCharType="end"/>
            </w:r>
          </w:hyperlink>
        </w:p>
        <w:p w14:paraId="3EF93683" w14:textId="104CFA5C" w:rsidR="00116559" w:rsidRPr="00FB39B2" w:rsidRDefault="00501396">
          <w:pPr>
            <w:pStyle w:val="TOC1"/>
            <w:tabs>
              <w:tab w:val="right" w:leader="dot" w:pos="9350"/>
            </w:tabs>
            <w:rPr>
              <w:rFonts w:asciiTheme="minorHAnsi" w:eastAsiaTheme="minorEastAsia" w:hAnsiTheme="minorHAnsi"/>
              <w:noProof/>
              <w:sz w:val="22"/>
              <w:lang w:eastAsia="en-GB"/>
            </w:rPr>
          </w:pPr>
          <w:hyperlink w:anchor="_Toc144740286" w:history="1">
            <w:r w:rsidR="00116559" w:rsidRPr="00FB39B2">
              <w:rPr>
                <w:rStyle w:val="Hyperlink"/>
                <w:noProof/>
                <w:color w:val="auto"/>
                <w:lang w:val="en-US"/>
              </w:rPr>
              <w:t>CHAPTER THREE</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_Toc144740286 \h </w:instrText>
            </w:r>
            <w:r w:rsidR="00116559" w:rsidRPr="00FB39B2">
              <w:rPr>
                <w:noProof/>
                <w:webHidden/>
              </w:rPr>
            </w:r>
            <w:r w:rsidR="00116559" w:rsidRPr="00FB39B2">
              <w:rPr>
                <w:noProof/>
                <w:webHidden/>
              </w:rPr>
              <w:fldChar w:fldCharType="separate"/>
            </w:r>
            <w:r w:rsidR="00116559" w:rsidRPr="00FB39B2">
              <w:rPr>
                <w:noProof/>
                <w:webHidden/>
              </w:rPr>
              <w:t>24</w:t>
            </w:r>
            <w:r w:rsidR="00116559" w:rsidRPr="00FB39B2">
              <w:rPr>
                <w:noProof/>
                <w:webHidden/>
              </w:rPr>
              <w:fldChar w:fldCharType="end"/>
            </w:r>
          </w:hyperlink>
        </w:p>
        <w:p w14:paraId="79AD081E" w14:textId="5A6A8C28" w:rsidR="00116559" w:rsidRPr="00FB39B2" w:rsidRDefault="00501396">
          <w:pPr>
            <w:pStyle w:val="TOC1"/>
            <w:tabs>
              <w:tab w:val="right" w:leader="dot" w:pos="9350"/>
            </w:tabs>
            <w:rPr>
              <w:rFonts w:asciiTheme="minorHAnsi" w:eastAsiaTheme="minorEastAsia" w:hAnsiTheme="minorHAnsi"/>
              <w:noProof/>
              <w:sz w:val="22"/>
              <w:lang w:eastAsia="en-GB"/>
            </w:rPr>
          </w:pPr>
          <w:hyperlink w:anchor="_Toc144740287" w:history="1">
            <w:r w:rsidR="00116559" w:rsidRPr="00FB39B2">
              <w:rPr>
                <w:rStyle w:val="Hyperlink"/>
                <w:noProof/>
                <w:color w:val="auto"/>
                <w:lang w:val="en-US"/>
              </w:rPr>
              <w:t>3.0 METHODOLOGY</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_Toc144740287 \h </w:instrText>
            </w:r>
            <w:r w:rsidR="00116559" w:rsidRPr="00FB39B2">
              <w:rPr>
                <w:noProof/>
                <w:webHidden/>
              </w:rPr>
            </w:r>
            <w:r w:rsidR="00116559" w:rsidRPr="00FB39B2">
              <w:rPr>
                <w:noProof/>
                <w:webHidden/>
              </w:rPr>
              <w:fldChar w:fldCharType="separate"/>
            </w:r>
            <w:r w:rsidR="00116559" w:rsidRPr="00FB39B2">
              <w:rPr>
                <w:noProof/>
                <w:webHidden/>
              </w:rPr>
              <w:t>24</w:t>
            </w:r>
            <w:r w:rsidR="00116559" w:rsidRPr="00FB39B2">
              <w:rPr>
                <w:noProof/>
                <w:webHidden/>
              </w:rPr>
              <w:fldChar w:fldCharType="end"/>
            </w:r>
          </w:hyperlink>
        </w:p>
        <w:p w14:paraId="7E1D6081" w14:textId="69548C6E"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88" w:history="1">
            <w:r w:rsidR="00116559" w:rsidRPr="00FB39B2">
              <w:rPr>
                <w:rStyle w:val="Hyperlink"/>
                <w:noProof/>
                <w:color w:val="auto"/>
                <w:lang w:val="en-US"/>
              </w:rPr>
              <w:t>3.1 Introduction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_Toc144740288 \h </w:instrText>
            </w:r>
            <w:r w:rsidR="00116559" w:rsidRPr="00FB39B2">
              <w:rPr>
                <w:noProof/>
                <w:webHidden/>
              </w:rPr>
            </w:r>
            <w:r w:rsidR="00116559" w:rsidRPr="00FB39B2">
              <w:rPr>
                <w:noProof/>
                <w:webHidden/>
              </w:rPr>
              <w:fldChar w:fldCharType="separate"/>
            </w:r>
            <w:r w:rsidR="00116559" w:rsidRPr="00FB39B2">
              <w:rPr>
                <w:noProof/>
                <w:webHidden/>
              </w:rPr>
              <w:t>24</w:t>
            </w:r>
            <w:r w:rsidR="00116559" w:rsidRPr="00FB39B2">
              <w:rPr>
                <w:noProof/>
                <w:webHidden/>
              </w:rPr>
              <w:fldChar w:fldCharType="end"/>
            </w:r>
          </w:hyperlink>
        </w:p>
        <w:p w14:paraId="480C2D93" w14:textId="2598FE89"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89" w:history="1">
            <w:r w:rsidR="00116559" w:rsidRPr="00FB39B2">
              <w:rPr>
                <w:rStyle w:val="Hyperlink"/>
                <w:noProof/>
                <w:color w:val="auto"/>
                <w:lang w:val="en-US"/>
              </w:rPr>
              <w:t>3.2 Study Site/Area</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_Toc144740289 \h </w:instrText>
            </w:r>
            <w:r w:rsidR="00116559" w:rsidRPr="00FB39B2">
              <w:rPr>
                <w:noProof/>
                <w:webHidden/>
              </w:rPr>
            </w:r>
            <w:r w:rsidR="00116559" w:rsidRPr="00FB39B2">
              <w:rPr>
                <w:noProof/>
                <w:webHidden/>
              </w:rPr>
              <w:fldChar w:fldCharType="separate"/>
            </w:r>
            <w:r w:rsidR="00116559" w:rsidRPr="00FB39B2">
              <w:rPr>
                <w:noProof/>
                <w:webHidden/>
              </w:rPr>
              <w:t>24</w:t>
            </w:r>
            <w:r w:rsidR="00116559" w:rsidRPr="00FB39B2">
              <w:rPr>
                <w:noProof/>
                <w:webHidden/>
              </w:rPr>
              <w:fldChar w:fldCharType="end"/>
            </w:r>
          </w:hyperlink>
        </w:p>
        <w:p w14:paraId="163D2BDC" w14:textId="2BBAF001"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90" w:history="1">
            <w:r w:rsidR="00116559" w:rsidRPr="00FB39B2">
              <w:rPr>
                <w:rStyle w:val="Hyperlink"/>
                <w:noProof/>
                <w:color w:val="auto"/>
                <w:lang w:val="en-US"/>
              </w:rPr>
              <w:t>3.3 Study Design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_Toc144740290 \h </w:instrText>
            </w:r>
            <w:r w:rsidR="00116559" w:rsidRPr="00FB39B2">
              <w:rPr>
                <w:noProof/>
                <w:webHidden/>
              </w:rPr>
            </w:r>
            <w:r w:rsidR="00116559" w:rsidRPr="00FB39B2">
              <w:rPr>
                <w:noProof/>
                <w:webHidden/>
              </w:rPr>
              <w:fldChar w:fldCharType="separate"/>
            </w:r>
            <w:r w:rsidR="00116559" w:rsidRPr="00FB39B2">
              <w:rPr>
                <w:noProof/>
                <w:webHidden/>
              </w:rPr>
              <w:t>25</w:t>
            </w:r>
            <w:r w:rsidR="00116559" w:rsidRPr="00FB39B2">
              <w:rPr>
                <w:noProof/>
                <w:webHidden/>
              </w:rPr>
              <w:fldChar w:fldCharType="end"/>
            </w:r>
          </w:hyperlink>
        </w:p>
        <w:p w14:paraId="43C84707" w14:textId="49528832"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91" w:history="1">
            <w:r w:rsidR="00116559" w:rsidRPr="00FB39B2">
              <w:rPr>
                <w:rStyle w:val="Hyperlink"/>
                <w:noProof/>
                <w:color w:val="auto"/>
                <w:lang w:val="en-US"/>
              </w:rPr>
              <w:t>3.4 Study Population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_Toc144740291 \h </w:instrText>
            </w:r>
            <w:r w:rsidR="00116559" w:rsidRPr="00FB39B2">
              <w:rPr>
                <w:noProof/>
                <w:webHidden/>
              </w:rPr>
            </w:r>
            <w:r w:rsidR="00116559" w:rsidRPr="00FB39B2">
              <w:rPr>
                <w:noProof/>
                <w:webHidden/>
              </w:rPr>
              <w:fldChar w:fldCharType="separate"/>
            </w:r>
            <w:r w:rsidR="00116559" w:rsidRPr="00FB39B2">
              <w:rPr>
                <w:noProof/>
                <w:webHidden/>
              </w:rPr>
              <w:t>25</w:t>
            </w:r>
            <w:r w:rsidR="00116559" w:rsidRPr="00FB39B2">
              <w:rPr>
                <w:noProof/>
                <w:webHidden/>
              </w:rPr>
              <w:fldChar w:fldCharType="end"/>
            </w:r>
          </w:hyperlink>
        </w:p>
        <w:p w14:paraId="7559A28B" w14:textId="4671B104" w:rsidR="00116559" w:rsidRPr="00FB39B2" w:rsidRDefault="00501396">
          <w:pPr>
            <w:pStyle w:val="TOC3"/>
            <w:tabs>
              <w:tab w:val="right" w:leader="dot" w:pos="9350"/>
            </w:tabs>
            <w:rPr>
              <w:rFonts w:asciiTheme="minorHAnsi" w:eastAsiaTheme="minorEastAsia" w:hAnsiTheme="minorHAnsi"/>
              <w:noProof/>
              <w:sz w:val="22"/>
              <w:lang w:eastAsia="en-GB"/>
            </w:rPr>
          </w:pPr>
          <w:hyperlink w:anchor="_Toc144740292" w:history="1">
            <w:r w:rsidR="00116559" w:rsidRPr="00FB39B2">
              <w:rPr>
                <w:rStyle w:val="Hyperlink"/>
                <w:noProof/>
                <w:color w:val="auto"/>
                <w:lang w:val="en-US"/>
              </w:rPr>
              <w:t>3.4.1 Inclusion Criteria</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_Toc144740292 \h </w:instrText>
            </w:r>
            <w:r w:rsidR="00116559" w:rsidRPr="00FB39B2">
              <w:rPr>
                <w:noProof/>
                <w:webHidden/>
              </w:rPr>
            </w:r>
            <w:r w:rsidR="00116559" w:rsidRPr="00FB39B2">
              <w:rPr>
                <w:noProof/>
                <w:webHidden/>
              </w:rPr>
              <w:fldChar w:fldCharType="separate"/>
            </w:r>
            <w:r w:rsidR="00116559" w:rsidRPr="00FB39B2">
              <w:rPr>
                <w:noProof/>
                <w:webHidden/>
              </w:rPr>
              <w:t>25</w:t>
            </w:r>
            <w:r w:rsidR="00116559" w:rsidRPr="00FB39B2">
              <w:rPr>
                <w:noProof/>
                <w:webHidden/>
              </w:rPr>
              <w:fldChar w:fldCharType="end"/>
            </w:r>
          </w:hyperlink>
        </w:p>
        <w:p w14:paraId="0ABDA7E2" w14:textId="1338D9E7" w:rsidR="00116559" w:rsidRPr="00FB39B2" w:rsidRDefault="00501396">
          <w:pPr>
            <w:pStyle w:val="TOC3"/>
            <w:tabs>
              <w:tab w:val="right" w:leader="dot" w:pos="9350"/>
            </w:tabs>
            <w:rPr>
              <w:rFonts w:asciiTheme="minorHAnsi" w:eastAsiaTheme="minorEastAsia" w:hAnsiTheme="minorHAnsi"/>
              <w:noProof/>
              <w:sz w:val="22"/>
              <w:lang w:eastAsia="en-GB"/>
            </w:rPr>
          </w:pPr>
          <w:hyperlink w:anchor="_Toc144740293" w:history="1">
            <w:r w:rsidR="00116559" w:rsidRPr="00FB39B2">
              <w:rPr>
                <w:rStyle w:val="Hyperlink"/>
                <w:noProof/>
                <w:color w:val="auto"/>
                <w:lang w:val="en-US"/>
              </w:rPr>
              <w:t>3.4.2 Exclusion Criteria</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_Toc144740293 \h </w:instrText>
            </w:r>
            <w:r w:rsidR="00116559" w:rsidRPr="00FB39B2">
              <w:rPr>
                <w:noProof/>
                <w:webHidden/>
              </w:rPr>
            </w:r>
            <w:r w:rsidR="00116559" w:rsidRPr="00FB39B2">
              <w:rPr>
                <w:noProof/>
                <w:webHidden/>
              </w:rPr>
              <w:fldChar w:fldCharType="separate"/>
            </w:r>
            <w:r w:rsidR="00116559" w:rsidRPr="00FB39B2">
              <w:rPr>
                <w:noProof/>
                <w:webHidden/>
              </w:rPr>
              <w:t>26</w:t>
            </w:r>
            <w:r w:rsidR="00116559" w:rsidRPr="00FB39B2">
              <w:rPr>
                <w:noProof/>
                <w:webHidden/>
              </w:rPr>
              <w:fldChar w:fldCharType="end"/>
            </w:r>
          </w:hyperlink>
        </w:p>
        <w:p w14:paraId="28DE4678" w14:textId="3476B0E0"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94" w:history="1">
            <w:r w:rsidR="00116559" w:rsidRPr="00FB39B2">
              <w:rPr>
                <w:rStyle w:val="Hyperlink"/>
                <w:noProof/>
                <w:color w:val="auto"/>
                <w:lang w:val="en-US"/>
              </w:rPr>
              <w:t>3.6 Sampling Technique</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_Toc144740294 \h </w:instrText>
            </w:r>
            <w:r w:rsidR="00116559" w:rsidRPr="00FB39B2">
              <w:rPr>
                <w:noProof/>
                <w:webHidden/>
              </w:rPr>
            </w:r>
            <w:r w:rsidR="00116559" w:rsidRPr="00FB39B2">
              <w:rPr>
                <w:noProof/>
                <w:webHidden/>
              </w:rPr>
              <w:fldChar w:fldCharType="separate"/>
            </w:r>
            <w:r w:rsidR="00116559" w:rsidRPr="00FB39B2">
              <w:rPr>
                <w:noProof/>
                <w:webHidden/>
              </w:rPr>
              <w:t>27</w:t>
            </w:r>
            <w:r w:rsidR="00116559" w:rsidRPr="00FB39B2">
              <w:rPr>
                <w:noProof/>
                <w:webHidden/>
              </w:rPr>
              <w:fldChar w:fldCharType="end"/>
            </w:r>
          </w:hyperlink>
        </w:p>
        <w:p w14:paraId="72423A5D" w14:textId="24E1074C"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95" w:history="1">
            <w:r w:rsidR="00116559" w:rsidRPr="00FB39B2">
              <w:rPr>
                <w:rStyle w:val="Hyperlink"/>
                <w:noProof/>
                <w:color w:val="auto"/>
                <w:lang w:val="en-US"/>
              </w:rPr>
              <w:t>3.7 Study Variables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_Toc144740295 \h </w:instrText>
            </w:r>
            <w:r w:rsidR="00116559" w:rsidRPr="00FB39B2">
              <w:rPr>
                <w:noProof/>
                <w:webHidden/>
              </w:rPr>
            </w:r>
            <w:r w:rsidR="00116559" w:rsidRPr="00FB39B2">
              <w:rPr>
                <w:noProof/>
                <w:webHidden/>
              </w:rPr>
              <w:fldChar w:fldCharType="separate"/>
            </w:r>
            <w:r w:rsidR="00116559" w:rsidRPr="00FB39B2">
              <w:rPr>
                <w:noProof/>
                <w:webHidden/>
              </w:rPr>
              <w:t>27</w:t>
            </w:r>
            <w:r w:rsidR="00116559" w:rsidRPr="00FB39B2">
              <w:rPr>
                <w:noProof/>
                <w:webHidden/>
              </w:rPr>
              <w:fldChar w:fldCharType="end"/>
            </w:r>
          </w:hyperlink>
        </w:p>
        <w:p w14:paraId="71C5FAA4" w14:textId="5ADE7629"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96" w:history="1">
            <w:r w:rsidR="00116559" w:rsidRPr="00FB39B2">
              <w:rPr>
                <w:rStyle w:val="Hyperlink"/>
                <w:noProof/>
                <w:color w:val="auto"/>
                <w:lang w:val="en-US"/>
              </w:rPr>
              <w:t>3.8 Data Collection Tool and Technique</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_Toc144740296 \h </w:instrText>
            </w:r>
            <w:r w:rsidR="00116559" w:rsidRPr="00FB39B2">
              <w:rPr>
                <w:noProof/>
                <w:webHidden/>
              </w:rPr>
            </w:r>
            <w:r w:rsidR="00116559" w:rsidRPr="00FB39B2">
              <w:rPr>
                <w:noProof/>
                <w:webHidden/>
              </w:rPr>
              <w:fldChar w:fldCharType="separate"/>
            </w:r>
            <w:r w:rsidR="00116559" w:rsidRPr="00FB39B2">
              <w:rPr>
                <w:noProof/>
                <w:webHidden/>
              </w:rPr>
              <w:t>27</w:t>
            </w:r>
            <w:r w:rsidR="00116559" w:rsidRPr="00FB39B2">
              <w:rPr>
                <w:noProof/>
                <w:webHidden/>
              </w:rPr>
              <w:fldChar w:fldCharType="end"/>
            </w:r>
          </w:hyperlink>
        </w:p>
        <w:p w14:paraId="532D6554" w14:textId="1225CF31"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97" w:history="1">
            <w:r w:rsidR="00116559" w:rsidRPr="00FB39B2">
              <w:rPr>
                <w:rStyle w:val="Hyperlink"/>
                <w:noProof/>
                <w:color w:val="auto"/>
                <w:lang w:val="en-US"/>
              </w:rPr>
              <w:t>3.9 Data Management and Analysis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_Toc144740297 \h </w:instrText>
            </w:r>
            <w:r w:rsidR="00116559" w:rsidRPr="00FB39B2">
              <w:rPr>
                <w:noProof/>
                <w:webHidden/>
              </w:rPr>
            </w:r>
            <w:r w:rsidR="00116559" w:rsidRPr="00FB39B2">
              <w:rPr>
                <w:noProof/>
                <w:webHidden/>
              </w:rPr>
              <w:fldChar w:fldCharType="separate"/>
            </w:r>
            <w:r w:rsidR="00116559" w:rsidRPr="00FB39B2">
              <w:rPr>
                <w:noProof/>
                <w:webHidden/>
              </w:rPr>
              <w:t>28</w:t>
            </w:r>
            <w:r w:rsidR="00116559" w:rsidRPr="00FB39B2">
              <w:rPr>
                <w:noProof/>
                <w:webHidden/>
              </w:rPr>
              <w:fldChar w:fldCharType="end"/>
            </w:r>
          </w:hyperlink>
        </w:p>
        <w:p w14:paraId="0F953C2F" w14:textId="75680196"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98" w:history="1">
            <w:r w:rsidR="00116559" w:rsidRPr="00FB39B2">
              <w:rPr>
                <w:rStyle w:val="Hyperlink"/>
                <w:noProof/>
                <w:color w:val="auto"/>
                <w:lang w:val="en-US"/>
              </w:rPr>
              <w:t>3.10 Study Limitation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_Toc144740298 \h </w:instrText>
            </w:r>
            <w:r w:rsidR="00116559" w:rsidRPr="00FB39B2">
              <w:rPr>
                <w:noProof/>
                <w:webHidden/>
              </w:rPr>
            </w:r>
            <w:r w:rsidR="00116559" w:rsidRPr="00FB39B2">
              <w:rPr>
                <w:noProof/>
                <w:webHidden/>
              </w:rPr>
              <w:fldChar w:fldCharType="separate"/>
            </w:r>
            <w:r w:rsidR="00116559" w:rsidRPr="00FB39B2">
              <w:rPr>
                <w:noProof/>
                <w:webHidden/>
              </w:rPr>
              <w:t>28</w:t>
            </w:r>
            <w:r w:rsidR="00116559" w:rsidRPr="00FB39B2">
              <w:rPr>
                <w:noProof/>
                <w:webHidden/>
              </w:rPr>
              <w:fldChar w:fldCharType="end"/>
            </w:r>
          </w:hyperlink>
        </w:p>
        <w:p w14:paraId="6B32836E" w14:textId="13683053"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299" w:history="1">
            <w:r w:rsidR="00116559" w:rsidRPr="00FB39B2">
              <w:rPr>
                <w:rStyle w:val="Hyperlink"/>
                <w:noProof/>
                <w:color w:val="auto"/>
                <w:lang w:val="en-US"/>
              </w:rPr>
              <w:t>3.11 Study Piloting/Pre-Testing</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_Toc144740299 \h </w:instrText>
            </w:r>
            <w:r w:rsidR="00116559" w:rsidRPr="00FB39B2">
              <w:rPr>
                <w:noProof/>
                <w:webHidden/>
              </w:rPr>
            </w:r>
            <w:r w:rsidR="00116559" w:rsidRPr="00FB39B2">
              <w:rPr>
                <w:noProof/>
                <w:webHidden/>
              </w:rPr>
              <w:fldChar w:fldCharType="separate"/>
            </w:r>
            <w:r w:rsidR="00116559" w:rsidRPr="00FB39B2">
              <w:rPr>
                <w:noProof/>
                <w:webHidden/>
              </w:rPr>
              <w:t>28</w:t>
            </w:r>
            <w:r w:rsidR="00116559" w:rsidRPr="00FB39B2">
              <w:rPr>
                <w:noProof/>
                <w:webHidden/>
              </w:rPr>
              <w:fldChar w:fldCharType="end"/>
            </w:r>
          </w:hyperlink>
        </w:p>
        <w:p w14:paraId="0BE9012F" w14:textId="58A4A41E" w:rsidR="00116559" w:rsidRPr="00FB39B2" w:rsidRDefault="00501396">
          <w:pPr>
            <w:pStyle w:val="TOC2"/>
            <w:tabs>
              <w:tab w:val="right" w:leader="dot" w:pos="9350"/>
            </w:tabs>
            <w:rPr>
              <w:rFonts w:asciiTheme="minorHAnsi" w:eastAsiaTheme="minorEastAsia" w:hAnsiTheme="minorHAnsi"/>
              <w:noProof/>
              <w:sz w:val="22"/>
              <w:lang w:eastAsia="en-GB"/>
            </w:rPr>
          </w:pPr>
          <w:hyperlink w:anchor="_Toc144740300" w:history="1">
            <w:r w:rsidR="00116559" w:rsidRPr="00FB39B2">
              <w:rPr>
                <w:rStyle w:val="Hyperlink"/>
                <w:noProof/>
                <w:color w:val="auto"/>
                <w:lang w:val="en-US"/>
              </w:rPr>
              <w:t>3.12 Ethical Considerations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_Toc144740300 \h </w:instrText>
            </w:r>
            <w:r w:rsidR="00116559" w:rsidRPr="00FB39B2">
              <w:rPr>
                <w:noProof/>
                <w:webHidden/>
              </w:rPr>
            </w:r>
            <w:r w:rsidR="00116559" w:rsidRPr="00FB39B2">
              <w:rPr>
                <w:noProof/>
                <w:webHidden/>
              </w:rPr>
              <w:fldChar w:fldCharType="separate"/>
            </w:r>
            <w:r w:rsidR="00116559" w:rsidRPr="00FB39B2">
              <w:rPr>
                <w:noProof/>
                <w:webHidden/>
              </w:rPr>
              <w:t>29</w:t>
            </w:r>
            <w:r w:rsidR="00116559" w:rsidRPr="00FB39B2">
              <w:rPr>
                <w:noProof/>
                <w:webHidden/>
              </w:rPr>
              <w:fldChar w:fldCharType="end"/>
            </w:r>
          </w:hyperlink>
        </w:p>
        <w:p w14:paraId="04DF230C" w14:textId="78E2A838" w:rsidR="00116559" w:rsidRPr="00FB39B2" w:rsidRDefault="00501396">
          <w:pPr>
            <w:pStyle w:val="TOC3"/>
            <w:tabs>
              <w:tab w:val="right" w:leader="dot" w:pos="9350"/>
            </w:tabs>
            <w:rPr>
              <w:rFonts w:asciiTheme="minorHAnsi" w:eastAsiaTheme="minorEastAsia" w:hAnsiTheme="minorHAnsi"/>
              <w:noProof/>
              <w:sz w:val="22"/>
              <w:lang w:eastAsia="en-GB"/>
            </w:rPr>
          </w:pPr>
          <w:hyperlink w:anchor="_Toc144740301" w:history="1">
            <w:r w:rsidR="00116559" w:rsidRPr="00FB39B2">
              <w:rPr>
                <w:rStyle w:val="Hyperlink"/>
                <w:noProof/>
                <w:color w:val="auto"/>
                <w:lang w:val="en-US"/>
              </w:rPr>
              <w:t>3.12.1 Ethical Approval</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_Toc144740301 \h </w:instrText>
            </w:r>
            <w:r w:rsidR="00116559" w:rsidRPr="00FB39B2">
              <w:rPr>
                <w:noProof/>
                <w:webHidden/>
              </w:rPr>
            </w:r>
            <w:r w:rsidR="00116559" w:rsidRPr="00FB39B2">
              <w:rPr>
                <w:noProof/>
                <w:webHidden/>
              </w:rPr>
              <w:fldChar w:fldCharType="separate"/>
            </w:r>
            <w:r w:rsidR="00116559" w:rsidRPr="00FB39B2">
              <w:rPr>
                <w:noProof/>
                <w:webHidden/>
              </w:rPr>
              <w:t>29</w:t>
            </w:r>
            <w:r w:rsidR="00116559" w:rsidRPr="00FB39B2">
              <w:rPr>
                <w:noProof/>
                <w:webHidden/>
              </w:rPr>
              <w:fldChar w:fldCharType="end"/>
            </w:r>
          </w:hyperlink>
        </w:p>
        <w:p w14:paraId="7F5034F5" w14:textId="2C1C6D0D" w:rsidR="00116559" w:rsidRPr="00FB39B2" w:rsidRDefault="00501396">
          <w:pPr>
            <w:pStyle w:val="TOC3"/>
            <w:tabs>
              <w:tab w:val="right" w:leader="dot" w:pos="9350"/>
            </w:tabs>
            <w:rPr>
              <w:rFonts w:asciiTheme="minorHAnsi" w:eastAsiaTheme="minorEastAsia" w:hAnsiTheme="minorHAnsi"/>
              <w:noProof/>
              <w:sz w:val="22"/>
              <w:lang w:eastAsia="en-GB"/>
            </w:rPr>
          </w:pPr>
          <w:hyperlink w:anchor="_Toc144740302" w:history="1">
            <w:r w:rsidR="00116559" w:rsidRPr="00FB39B2">
              <w:rPr>
                <w:rStyle w:val="Hyperlink"/>
                <w:noProof/>
                <w:color w:val="auto"/>
                <w:lang w:val="en-US"/>
              </w:rPr>
              <w:t>3.12.2 Approval from the study area.</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_Toc144740302 \h </w:instrText>
            </w:r>
            <w:r w:rsidR="00116559" w:rsidRPr="00FB39B2">
              <w:rPr>
                <w:noProof/>
                <w:webHidden/>
              </w:rPr>
            </w:r>
            <w:r w:rsidR="00116559" w:rsidRPr="00FB39B2">
              <w:rPr>
                <w:noProof/>
                <w:webHidden/>
              </w:rPr>
              <w:fldChar w:fldCharType="separate"/>
            </w:r>
            <w:r w:rsidR="00116559" w:rsidRPr="00FB39B2">
              <w:rPr>
                <w:noProof/>
                <w:webHidden/>
              </w:rPr>
              <w:t>29</w:t>
            </w:r>
            <w:r w:rsidR="00116559" w:rsidRPr="00FB39B2">
              <w:rPr>
                <w:noProof/>
                <w:webHidden/>
              </w:rPr>
              <w:fldChar w:fldCharType="end"/>
            </w:r>
          </w:hyperlink>
        </w:p>
        <w:p w14:paraId="430CA4A6" w14:textId="35CD9E2E" w:rsidR="00116559" w:rsidRPr="00FB39B2" w:rsidRDefault="00501396">
          <w:pPr>
            <w:pStyle w:val="TOC3"/>
            <w:tabs>
              <w:tab w:val="right" w:leader="dot" w:pos="9350"/>
            </w:tabs>
            <w:rPr>
              <w:rFonts w:asciiTheme="minorHAnsi" w:eastAsiaTheme="minorEastAsia" w:hAnsiTheme="minorHAnsi"/>
              <w:noProof/>
              <w:sz w:val="22"/>
              <w:lang w:eastAsia="en-GB"/>
            </w:rPr>
          </w:pPr>
          <w:hyperlink w:anchor="_Toc144740303" w:history="1">
            <w:r w:rsidR="00116559" w:rsidRPr="00FB39B2">
              <w:rPr>
                <w:rStyle w:val="Hyperlink"/>
                <w:noProof/>
                <w:color w:val="auto"/>
                <w:lang w:val="en-US"/>
              </w:rPr>
              <w:t>3.12.3 Informed Consent</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_Toc144740303 \h </w:instrText>
            </w:r>
            <w:r w:rsidR="00116559" w:rsidRPr="00FB39B2">
              <w:rPr>
                <w:noProof/>
                <w:webHidden/>
              </w:rPr>
            </w:r>
            <w:r w:rsidR="00116559" w:rsidRPr="00FB39B2">
              <w:rPr>
                <w:noProof/>
                <w:webHidden/>
              </w:rPr>
              <w:fldChar w:fldCharType="separate"/>
            </w:r>
            <w:r w:rsidR="00116559" w:rsidRPr="00FB39B2">
              <w:rPr>
                <w:noProof/>
                <w:webHidden/>
              </w:rPr>
              <w:t>29</w:t>
            </w:r>
            <w:r w:rsidR="00116559" w:rsidRPr="00FB39B2">
              <w:rPr>
                <w:noProof/>
                <w:webHidden/>
              </w:rPr>
              <w:fldChar w:fldCharType="end"/>
            </w:r>
          </w:hyperlink>
        </w:p>
        <w:p w14:paraId="571541B4" w14:textId="307CEBCB" w:rsidR="00116559" w:rsidRPr="00FB39B2" w:rsidRDefault="00501396">
          <w:pPr>
            <w:pStyle w:val="TOC3"/>
            <w:tabs>
              <w:tab w:val="right" w:leader="dot" w:pos="9350"/>
            </w:tabs>
            <w:rPr>
              <w:rFonts w:asciiTheme="minorHAnsi" w:eastAsiaTheme="minorEastAsia" w:hAnsiTheme="minorHAnsi"/>
              <w:noProof/>
              <w:sz w:val="22"/>
              <w:lang w:eastAsia="en-GB"/>
            </w:rPr>
          </w:pPr>
          <w:hyperlink w:anchor="_Toc144740304" w:history="1">
            <w:r w:rsidR="00116559" w:rsidRPr="00FB39B2">
              <w:rPr>
                <w:rStyle w:val="Hyperlink"/>
                <w:noProof/>
                <w:color w:val="auto"/>
                <w:lang w:val="en-US"/>
              </w:rPr>
              <w:t>3.12.4 Privacy or Confidentiality</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_Toc144740304 \h </w:instrText>
            </w:r>
            <w:r w:rsidR="00116559" w:rsidRPr="00FB39B2">
              <w:rPr>
                <w:noProof/>
                <w:webHidden/>
              </w:rPr>
            </w:r>
            <w:r w:rsidR="00116559" w:rsidRPr="00FB39B2">
              <w:rPr>
                <w:noProof/>
                <w:webHidden/>
              </w:rPr>
              <w:fldChar w:fldCharType="separate"/>
            </w:r>
            <w:r w:rsidR="00116559" w:rsidRPr="00FB39B2">
              <w:rPr>
                <w:noProof/>
                <w:webHidden/>
              </w:rPr>
              <w:t>29</w:t>
            </w:r>
            <w:r w:rsidR="00116559" w:rsidRPr="00FB39B2">
              <w:rPr>
                <w:noProof/>
                <w:webHidden/>
              </w:rPr>
              <w:fldChar w:fldCharType="end"/>
            </w:r>
          </w:hyperlink>
        </w:p>
        <w:p w14:paraId="65868894" w14:textId="64B7169F" w:rsidR="00116559" w:rsidRPr="00FB39B2" w:rsidRDefault="00501396">
          <w:pPr>
            <w:pStyle w:val="TOC1"/>
            <w:tabs>
              <w:tab w:val="right" w:leader="dot" w:pos="9350"/>
            </w:tabs>
            <w:rPr>
              <w:rFonts w:asciiTheme="minorHAnsi" w:eastAsiaTheme="minorEastAsia" w:hAnsiTheme="minorHAnsi"/>
              <w:noProof/>
              <w:sz w:val="22"/>
              <w:lang w:eastAsia="en-GB"/>
            </w:rPr>
          </w:pPr>
          <w:hyperlink w:anchor="_Toc144740305" w:history="1">
            <w:r w:rsidR="00116559" w:rsidRPr="00FB39B2">
              <w:rPr>
                <w:rStyle w:val="Hyperlink"/>
                <w:noProof/>
                <w:color w:val="auto"/>
                <w:lang w:val="en-US"/>
              </w:rPr>
              <w:t>APPENDIX I: STUDY QUESTIONNAIRE</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_Toc144740305 \h </w:instrText>
            </w:r>
            <w:r w:rsidR="00116559" w:rsidRPr="00FB39B2">
              <w:rPr>
                <w:noProof/>
                <w:webHidden/>
              </w:rPr>
            </w:r>
            <w:r w:rsidR="00116559" w:rsidRPr="00FB39B2">
              <w:rPr>
                <w:noProof/>
                <w:webHidden/>
              </w:rPr>
              <w:fldChar w:fldCharType="separate"/>
            </w:r>
            <w:r w:rsidR="00116559" w:rsidRPr="00FB39B2">
              <w:rPr>
                <w:noProof/>
                <w:webHidden/>
              </w:rPr>
              <w:t>30</w:t>
            </w:r>
            <w:r w:rsidR="00116559" w:rsidRPr="00FB39B2">
              <w:rPr>
                <w:noProof/>
                <w:webHidden/>
              </w:rPr>
              <w:fldChar w:fldCharType="end"/>
            </w:r>
          </w:hyperlink>
        </w:p>
        <w:p w14:paraId="75328F12" w14:textId="6A6069E2" w:rsidR="00116559" w:rsidRPr="00FB39B2" w:rsidRDefault="00501396">
          <w:pPr>
            <w:pStyle w:val="TOC1"/>
            <w:tabs>
              <w:tab w:val="right" w:leader="dot" w:pos="9350"/>
            </w:tabs>
            <w:rPr>
              <w:rFonts w:asciiTheme="minorHAnsi" w:eastAsiaTheme="minorEastAsia" w:hAnsiTheme="minorHAnsi"/>
              <w:noProof/>
              <w:sz w:val="22"/>
              <w:lang w:eastAsia="en-GB"/>
            </w:rPr>
          </w:pPr>
          <w:hyperlink w:anchor="_Toc144740306" w:history="1">
            <w:r w:rsidR="00116559" w:rsidRPr="00FB39B2">
              <w:rPr>
                <w:rStyle w:val="Hyperlink"/>
                <w:noProof/>
                <w:color w:val="auto"/>
                <w:lang w:val="en-US"/>
              </w:rPr>
              <w:t>APPENDIX II: STUDY PLAN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_Toc144740306 \h </w:instrText>
            </w:r>
            <w:r w:rsidR="00116559" w:rsidRPr="00FB39B2">
              <w:rPr>
                <w:noProof/>
                <w:webHidden/>
              </w:rPr>
            </w:r>
            <w:r w:rsidR="00116559" w:rsidRPr="00FB39B2">
              <w:rPr>
                <w:noProof/>
                <w:webHidden/>
              </w:rPr>
              <w:fldChar w:fldCharType="separate"/>
            </w:r>
            <w:r w:rsidR="00116559" w:rsidRPr="00FB39B2">
              <w:rPr>
                <w:noProof/>
                <w:webHidden/>
              </w:rPr>
              <w:t>37</w:t>
            </w:r>
            <w:r w:rsidR="00116559" w:rsidRPr="00FB39B2">
              <w:rPr>
                <w:noProof/>
                <w:webHidden/>
              </w:rPr>
              <w:fldChar w:fldCharType="end"/>
            </w:r>
          </w:hyperlink>
        </w:p>
        <w:p w14:paraId="2FA7A8AA" w14:textId="7C738B8B" w:rsidR="00116559" w:rsidRPr="00FB39B2" w:rsidRDefault="00501396">
          <w:pPr>
            <w:pStyle w:val="TOC1"/>
            <w:tabs>
              <w:tab w:val="right" w:leader="dot" w:pos="9350"/>
            </w:tabs>
            <w:rPr>
              <w:rFonts w:asciiTheme="minorHAnsi" w:eastAsiaTheme="minorEastAsia" w:hAnsiTheme="minorHAnsi"/>
              <w:noProof/>
              <w:sz w:val="22"/>
              <w:lang w:eastAsia="en-GB"/>
            </w:rPr>
          </w:pPr>
          <w:hyperlink w:anchor="_Toc144740307" w:history="1">
            <w:r w:rsidR="00116559" w:rsidRPr="00FB39B2">
              <w:rPr>
                <w:rStyle w:val="Hyperlink"/>
                <w:noProof/>
                <w:color w:val="auto"/>
                <w:lang w:val="en-US"/>
              </w:rPr>
              <w:t>APPENDIX III: RESULT DISSEMINATION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_Toc144740307 \h </w:instrText>
            </w:r>
            <w:r w:rsidR="00116559" w:rsidRPr="00FB39B2">
              <w:rPr>
                <w:noProof/>
                <w:webHidden/>
              </w:rPr>
            </w:r>
            <w:r w:rsidR="00116559" w:rsidRPr="00FB39B2">
              <w:rPr>
                <w:noProof/>
                <w:webHidden/>
              </w:rPr>
              <w:fldChar w:fldCharType="separate"/>
            </w:r>
            <w:r w:rsidR="00116559" w:rsidRPr="00FB39B2">
              <w:rPr>
                <w:noProof/>
                <w:webHidden/>
              </w:rPr>
              <w:t>38</w:t>
            </w:r>
            <w:r w:rsidR="00116559" w:rsidRPr="00FB39B2">
              <w:rPr>
                <w:noProof/>
                <w:webHidden/>
              </w:rPr>
              <w:fldChar w:fldCharType="end"/>
            </w:r>
          </w:hyperlink>
        </w:p>
        <w:p w14:paraId="4DFE56CD" w14:textId="16423553" w:rsidR="00116559" w:rsidRPr="00FB39B2" w:rsidRDefault="00501396">
          <w:pPr>
            <w:pStyle w:val="TOC1"/>
            <w:tabs>
              <w:tab w:val="right" w:leader="dot" w:pos="9350"/>
            </w:tabs>
            <w:rPr>
              <w:rFonts w:asciiTheme="minorHAnsi" w:eastAsiaTheme="minorEastAsia" w:hAnsiTheme="minorHAnsi"/>
              <w:noProof/>
              <w:sz w:val="22"/>
              <w:lang w:eastAsia="en-GB"/>
            </w:rPr>
          </w:pPr>
          <w:hyperlink w:anchor="_Toc144740308" w:history="1">
            <w:r w:rsidR="00116559" w:rsidRPr="00FB39B2">
              <w:rPr>
                <w:rStyle w:val="Hyperlink"/>
                <w:noProof/>
                <w:color w:val="auto"/>
                <w:lang w:val="en-US"/>
              </w:rPr>
              <w:t>APPENDIX IV: BUDGET AND BUDGET JUSTIFICATION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_Toc144740308 \h </w:instrText>
            </w:r>
            <w:r w:rsidR="00116559" w:rsidRPr="00FB39B2">
              <w:rPr>
                <w:noProof/>
                <w:webHidden/>
              </w:rPr>
            </w:r>
            <w:r w:rsidR="00116559" w:rsidRPr="00FB39B2">
              <w:rPr>
                <w:noProof/>
                <w:webHidden/>
              </w:rPr>
              <w:fldChar w:fldCharType="separate"/>
            </w:r>
            <w:r w:rsidR="00116559" w:rsidRPr="00FB39B2">
              <w:rPr>
                <w:noProof/>
                <w:webHidden/>
              </w:rPr>
              <w:t>39</w:t>
            </w:r>
            <w:r w:rsidR="00116559" w:rsidRPr="00FB39B2">
              <w:rPr>
                <w:noProof/>
                <w:webHidden/>
              </w:rPr>
              <w:fldChar w:fldCharType="end"/>
            </w:r>
          </w:hyperlink>
        </w:p>
        <w:p w14:paraId="3154D688" w14:textId="2D6EBF81" w:rsidR="00116559" w:rsidRPr="00FB39B2" w:rsidRDefault="00501396">
          <w:pPr>
            <w:pStyle w:val="TOC1"/>
            <w:tabs>
              <w:tab w:val="right" w:leader="dot" w:pos="9350"/>
            </w:tabs>
            <w:rPr>
              <w:rFonts w:asciiTheme="minorHAnsi" w:eastAsiaTheme="minorEastAsia" w:hAnsiTheme="minorHAnsi"/>
              <w:noProof/>
              <w:sz w:val="22"/>
              <w:lang w:eastAsia="en-GB"/>
            </w:rPr>
          </w:pPr>
          <w:hyperlink w:anchor="_Toc144740309" w:history="1">
            <w:r w:rsidR="00116559" w:rsidRPr="00FB39B2">
              <w:rPr>
                <w:rStyle w:val="Hyperlink"/>
                <w:noProof/>
                <w:color w:val="auto"/>
                <w:lang w:val="en-US"/>
              </w:rPr>
              <w:t>APPENDIX V: REFERENCES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_Toc144740309 \h </w:instrText>
            </w:r>
            <w:r w:rsidR="00116559" w:rsidRPr="00FB39B2">
              <w:rPr>
                <w:noProof/>
                <w:webHidden/>
              </w:rPr>
            </w:r>
            <w:r w:rsidR="00116559" w:rsidRPr="00FB39B2">
              <w:rPr>
                <w:noProof/>
                <w:webHidden/>
              </w:rPr>
              <w:fldChar w:fldCharType="separate"/>
            </w:r>
            <w:r w:rsidR="00116559" w:rsidRPr="00FB39B2">
              <w:rPr>
                <w:noProof/>
                <w:webHidden/>
              </w:rPr>
              <w:t>40</w:t>
            </w:r>
            <w:r w:rsidR="00116559" w:rsidRPr="00FB39B2">
              <w:rPr>
                <w:noProof/>
                <w:webHidden/>
              </w:rPr>
              <w:fldChar w:fldCharType="end"/>
            </w:r>
          </w:hyperlink>
        </w:p>
        <w:p w14:paraId="735E5743" w14:textId="0F6C569B" w:rsidR="00F9222A" w:rsidRPr="00FB39B2" w:rsidRDefault="00F9222A">
          <w:r w:rsidRPr="00FB39B2">
            <w:rPr>
              <w:b/>
              <w:bCs/>
              <w:noProof/>
            </w:rPr>
            <w:fldChar w:fldCharType="end"/>
          </w:r>
        </w:p>
      </w:sdtContent>
    </w:sdt>
    <w:p w14:paraId="0546A59F" w14:textId="77777777" w:rsidR="00647DA0" w:rsidRPr="00FB39B2" w:rsidRDefault="00647DA0" w:rsidP="00F9222A">
      <w:pPr>
        <w:rPr>
          <w:lang w:val="en-US"/>
        </w:rPr>
        <w:sectPr w:rsidR="00647DA0" w:rsidRPr="00FB39B2" w:rsidSect="0051440C">
          <w:footerReference w:type="first" r:id="rId12"/>
          <w:pgSz w:w="12240" w:h="15840"/>
          <w:pgMar w:top="1440" w:right="1440" w:bottom="1440" w:left="1440" w:header="720" w:footer="720" w:gutter="0"/>
          <w:pgNumType w:fmt="lowerRoman" w:start="1"/>
          <w:cols w:space="720"/>
          <w:titlePg/>
          <w:docGrid w:linePitch="360"/>
        </w:sectPr>
      </w:pPr>
    </w:p>
    <w:p w14:paraId="024C770B" w14:textId="77777777" w:rsidR="00836CAD" w:rsidRPr="00FB39B2" w:rsidRDefault="00836CAD" w:rsidP="00091E0F">
      <w:pPr>
        <w:pStyle w:val="Heading1"/>
        <w:rPr>
          <w:lang w:val="en-US"/>
        </w:rPr>
      </w:pPr>
      <w:bookmarkStart w:id="2" w:name="_Toc144740266"/>
      <w:r w:rsidRPr="00FB39B2">
        <w:rPr>
          <w:lang w:val="en-US"/>
        </w:rPr>
        <w:lastRenderedPageBreak/>
        <w:t>CHAPTER ONE</w:t>
      </w:r>
      <w:bookmarkEnd w:id="2"/>
    </w:p>
    <w:p w14:paraId="4A7F8FE7" w14:textId="77777777" w:rsidR="00836CAD" w:rsidRPr="00FB39B2" w:rsidRDefault="00836CAD" w:rsidP="00091E0F">
      <w:pPr>
        <w:pStyle w:val="Heading1"/>
        <w:rPr>
          <w:lang w:val="en-US"/>
        </w:rPr>
      </w:pPr>
      <w:bookmarkStart w:id="3" w:name="_Toc144740267"/>
      <w:r w:rsidRPr="00FB39B2">
        <w:rPr>
          <w:lang w:val="en-US"/>
        </w:rPr>
        <w:t>INTRODUCTION</w:t>
      </w:r>
      <w:bookmarkEnd w:id="3"/>
    </w:p>
    <w:p w14:paraId="1AC05F86" w14:textId="77777777" w:rsidR="00932FB5" w:rsidRPr="00FB39B2" w:rsidRDefault="00932FB5" w:rsidP="00F24EDA">
      <w:pPr>
        <w:pStyle w:val="Heading2"/>
        <w:rPr>
          <w:lang w:val="en-US"/>
        </w:rPr>
      </w:pPr>
      <w:bookmarkStart w:id="4" w:name="_Toc144740268"/>
      <w:r w:rsidRPr="00FB39B2">
        <w:rPr>
          <w:lang w:val="en-US"/>
        </w:rPr>
        <w:t>1.1 Background to the Study</w:t>
      </w:r>
      <w:bookmarkEnd w:id="4"/>
    </w:p>
    <w:p w14:paraId="611D508C" w14:textId="0167EF5B" w:rsidR="00932FB5" w:rsidRPr="00FB39B2" w:rsidRDefault="00932FB5" w:rsidP="00932FB5">
      <w:pPr>
        <w:rPr>
          <w:lang w:val="en-US"/>
        </w:rPr>
      </w:pPr>
      <w:r w:rsidRPr="00FB39B2">
        <w:rPr>
          <w:lang w:val="en-US"/>
        </w:rPr>
        <w:t xml:space="preserve">Despite significant worldwide and local measures to combat the </w:t>
      </w:r>
      <w:r w:rsidR="00513E29" w:rsidRPr="00FB39B2">
        <w:rPr>
          <w:lang w:val="en-US"/>
        </w:rPr>
        <w:t>pandemic</w:t>
      </w:r>
      <w:r w:rsidRPr="00FB39B2">
        <w:rPr>
          <w:lang w:val="en-US"/>
        </w:rPr>
        <w:t>, the Human Immunodeficiency Virus (HIV) and Acquired Immune Deficiency Syndrome (AIDS) remain global health tragedy (Govender, 2021). The oldest viruses known as retroviruses</w:t>
      </w:r>
      <w:r w:rsidR="00730C7C" w:rsidRPr="00FB39B2">
        <w:rPr>
          <w:lang w:val="en-US"/>
        </w:rPr>
        <w:t xml:space="preserve">, </w:t>
      </w:r>
      <w:r w:rsidRPr="00FB39B2">
        <w:rPr>
          <w:lang w:val="en-US"/>
        </w:rPr>
        <w:t>may infect practically all vertebrates worldwide and cause serious illnesses like cancer, neurological problems, and immune deficiencies (Khan, 2021). A wide variety of mammals are infected by viruses from the Lentiviridae family. These viruses induce the development of some neurological and immunological conditions, the most well-known of which is the acquired immunodeficiency syndrome (AIDS) brought on by HIV-1 which has become one of the most significant threats to public health today among the member of the lentivirus family (Ruggiero &amp; Richter, 2020). Human immunodeficiency virus (HIV) types HIV-1 and HIV-2 are responsible for acquired immunodeficiency in humans Compared to HIV-1, HIV-2 has lower pathogenicity, a shorter illness progression, and a much higher number of disease controllers. HIV-2 infection causes a substantially slower decline in CD4+ T cells than HIV-1 infection (Ponnan et al., 2021).</w:t>
      </w:r>
    </w:p>
    <w:p w14:paraId="3CA805E4" w14:textId="5404F584" w:rsidR="00932FB5" w:rsidRPr="00FB39B2" w:rsidRDefault="00932FB5" w:rsidP="00932FB5">
      <w:pPr>
        <w:rPr>
          <w:lang w:val="en-US"/>
        </w:rPr>
      </w:pPr>
      <w:r w:rsidRPr="00FB39B2">
        <w:rPr>
          <w:lang w:val="en-US"/>
        </w:rPr>
        <w:t xml:space="preserve">According to the information available, about 25.7 million persons in Africa are HIV-1 infected, which also represents nearly two-thirds of all new HIV-1 infections worldwide (Giovanetti, Ciccozzi, Parolin, &amp; Borsetti, 2020). About 1.5 million new HIV-1 infections were diagnosed in Africa in 2020, although the AIDS pandemic differs significantly from northern to southern African states. Given that their inhabitants often participate in less high-risk cultural </w:t>
      </w:r>
      <w:r w:rsidR="00730C7C" w:rsidRPr="00FB39B2">
        <w:rPr>
          <w:lang w:val="en-US"/>
        </w:rPr>
        <w:t>practices</w:t>
      </w:r>
      <w:r w:rsidRPr="00FB39B2">
        <w:rPr>
          <w:lang w:val="en-US"/>
        </w:rPr>
        <w:t xml:space="preserve"> that encourage viral propagation, Northern Africa has noticeably lower prevalence rates (Giovanetti et al., 2020). Due to the occurrence of severe opportunistic infections in those with advanced </w:t>
      </w:r>
      <w:r w:rsidRPr="00FB39B2">
        <w:rPr>
          <w:lang w:val="en-US"/>
        </w:rPr>
        <w:lastRenderedPageBreak/>
        <w:t>immunosuppression, a clear susceptibility to bacterial sepsis and tuberculosis at every stage of HIV infection, and a rising prevalence of comorbid conditions, therefore HIV-infected patients are at high risk for critical illness (Barbier et al., 2020). The high prevalence of HIV in sub-Saharan Africa has been attributed to several factors, such as a history of transactional or paid sex, concurrent sexual partnerships, co-infection with viral and bacterial STIs, particularly type 2 herpes simplex virus, inconsistent or nonexistent condom use, and a lack of male circumcision among men (Nabukenya, 2020).</w:t>
      </w:r>
    </w:p>
    <w:p w14:paraId="14F6DF69" w14:textId="0B5617A1" w:rsidR="00932FB5" w:rsidRPr="00FB39B2" w:rsidRDefault="00932FB5" w:rsidP="00932FB5">
      <w:pPr>
        <w:rPr>
          <w:lang w:val="en-US"/>
        </w:rPr>
      </w:pPr>
      <w:r w:rsidRPr="00FB39B2">
        <w:rPr>
          <w:lang w:val="en-US"/>
        </w:rPr>
        <w:t>Patients who have been diagnosed with HIV infection, routine HIV testing has been linked to several extremely beneficial outcomes, such as decreased late detection, decreased HIV-related death, and decreased all-cause mortality (Chen, 2022). Expanding regular HIV testing in well-targeted settings under universal health care may enhance clinical outcomes for persons living with HIV as well as the control of the HIV pandemic for society (Chen, 2022). Participation of those with HIV or at risk for HIV has been an important role in the lowering of HIV infection. Increased accessibility to and availability of HIV diagnostics, such as high-throughput laboratory-based technology, point-of-care tests, and over-the-counter test kits; implementation of routine HIV screening and antiretroviral therapy regardless of immune status or disease stage; and programmatic efforts to increase linkage to care and re-engagement in treatment are likely to have contributed to reductions in incidence between 1981 and 2019. Programs for treatment, behaviour modification, pre and post-exposure prophylaxis, and care (Mermin, 2021). HIV/AIDS management is an important topic of public health. The position entails determining the characteristics and logistics needed to establish the existence of HIV/AIDS as well as how the illness is discovered. One of the main tasks performed by public health professionals i</w:t>
      </w:r>
      <w:r w:rsidR="00730C7C" w:rsidRPr="00FB39B2">
        <w:rPr>
          <w:lang w:val="en-US"/>
        </w:rPr>
        <w:t xml:space="preserve">s </w:t>
      </w:r>
      <w:r w:rsidRPr="00FB39B2">
        <w:rPr>
          <w:lang w:val="en-US"/>
        </w:rPr>
        <w:t xml:space="preserve">counselling. Individuals with the condition are put on counselling schedules so they can follow the </w:t>
      </w:r>
      <w:r w:rsidRPr="00FB39B2">
        <w:rPr>
          <w:lang w:val="en-US"/>
        </w:rPr>
        <w:lastRenderedPageBreak/>
        <w:t xml:space="preserve">treatment instructions and report any new difficulties to doctors for treatment. Again, there is a significant role for public health to play in the care and treatment of those with HIV/AIDS. This role includes referrals and reviews, which are essential public health activities. </w:t>
      </w:r>
      <w:r w:rsidR="00623D09" w:rsidRPr="00FB39B2">
        <w:rPr>
          <w:lang w:val="en-US"/>
        </w:rPr>
        <w:t>T</w:t>
      </w:r>
      <w:r w:rsidRPr="00FB39B2">
        <w:rPr>
          <w:lang w:val="en-US"/>
        </w:rPr>
        <w:t>his study</w:t>
      </w:r>
      <w:r w:rsidR="00623D09" w:rsidRPr="00FB39B2">
        <w:rPr>
          <w:lang w:val="en-US"/>
        </w:rPr>
        <w:t xml:space="preserve"> seek</w:t>
      </w:r>
      <w:r w:rsidR="00513E29" w:rsidRPr="00FB39B2">
        <w:rPr>
          <w:lang w:val="en-US"/>
        </w:rPr>
        <w:t>s</w:t>
      </w:r>
      <w:r w:rsidR="00623D09" w:rsidRPr="00FB39B2">
        <w:rPr>
          <w:lang w:val="en-US"/>
        </w:rPr>
        <w:t xml:space="preserve"> to assess non-compliance and factors</w:t>
      </w:r>
      <w:r w:rsidRPr="00FB39B2">
        <w:rPr>
          <w:lang w:val="en-US"/>
        </w:rPr>
        <w:t xml:space="preserve"> </w:t>
      </w:r>
      <w:r w:rsidR="00623D09" w:rsidRPr="00FB39B2">
        <w:rPr>
          <w:lang w:val="en-US"/>
        </w:rPr>
        <w:t>associated with HIV/AIDS management in Bono Regional hospital among healthcare practitioners; comparing GHS standard management with actual practice.</w:t>
      </w:r>
    </w:p>
    <w:p w14:paraId="5DE581FB" w14:textId="77777777" w:rsidR="00932FB5" w:rsidRPr="00FB39B2" w:rsidRDefault="00932FB5" w:rsidP="00F24EDA">
      <w:pPr>
        <w:pStyle w:val="Heading2"/>
        <w:rPr>
          <w:lang w:val="en-US"/>
        </w:rPr>
      </w:pPr>
      <w:bookmarkStart w:id="5" w:name="_Toc144740269"/>
      <w:r w:rsidRPr="00FB39B2">
        <w:rPr>
          <w:lang w:val="en-US"/>
        </w:rPr>
        <w:t>1.2 Problem Statement</w:t>
      </w:r>
      <w:bookmarkEnd w:id="5"/>
    </w:p>
    <w:p w14:paraId="48B854EC" w14:textId="77777777" w:rsidR="00932FB5" w:rsidRPr="00FB39B2" w:rsidRDefault="00932FB5" w:rsidP="00932FB5">
      <w:pPr>
        <w:rPr>
          <w:lang w:val="en-US"/>
        </w:rPr>
      </w:pPr>
      <w:r w:rsidRPr="00FB39B2">
        <w:rPr>
          <w:lang w:val="en-US"/>
        </w:rPr>
        <w:t>Although significant progress has been made in terms of prevention and treatment of HIV/AIDS since the early 1980s discovery of HIV, nearly 38 million people worldwide still have the disease (Ruggiero, 2020). Of those infected, more than half are receiving antiretroviral therapy (ART), a cocktail of three or more antiretroviral medications that slow the spread of the virus and the corresponding disease (Ruggiero &amp; Richter, 2020). It is found that 70 million people have contracted HIV/AIDS worldwide since its discovery, of whom 35 million have passed away (Nahand et al., 2020). Globally, 36.9 million individuals were HIV positive as of the end of 2017 which has led to chronic untreated HIV illness characterized by inflammation and immune system dysfunction (Nahand et al., 2020).</w:t>
      </w:r>
    </w:p>
    <w:p w14:paraId="629EBA4C" w14:textId="1F9001B8" w:rsidR="00932FB5" w:rsidRPr="00FB39B2" w:rsidRDefault="00932FB5" w:rsidP="00932FB5">
      <w:pPr>
        <w:rPr>
          <w:lang w:val="en-US"/>
        </w:rPr>
      </w:pPr>
      <w:r w:rsidRPr="00FB39B2">
        <w:rPr>
          <w:lang w:val="en-US"/>
        </w:rPr>
        <w:t xml:space="preserve">In 2019, there were 36.9 million cases of HIV/AIDS worldwide, or 0.5% of the world's population, with a prevalence rate of 476 cases per 100,000 people (Govender et al., 2021). Furthermore, an estimated 17.2 million HIV-positive people are not receiving ART and only 44% of individuals receiving ART achieve viral suppression (Govender et al., 2021).  Even though Sub-Saharan Africa only has 2% of the world's population, it bears a disproportionately large share of the burden of HIV infection, leading to higher rates of morbidity and mortality from HIV/AIDS (Giovanetti et al., 2020; Govender et al., 2021). In Sub-Saharan Africa, where gender-based violence and </w:t>
      </w:r>
      <w:r w:rsidRPr="00FB39B2">
        <w:rPr>
          <w:lang w:val="en-US"/>
        </w:rPr>
        <w:lastRenderedPageBreak/>
        <w:t xml:space="preserve">inequalities continue to fuel the </w:t>
      </w:r>
      <w:r w:rsidR="00B34911" w:rsidRPr="00FB39B2">
        <w:rPr>
          <w:lang w:val="en-US"/>
        </w:rPr>
        <w:t>pande</w:t>
      </w:r>
      <w:r w:rsidRPr="00FB39B2">
        <w:rPr>
          <w:lang w:val="en-US"/>
        </w:rPr>
        <w:t>mic, continues to be the region with the highest prevalence of HIV AIDS, accounting for an estimated 69 per cent of all people living with the disease despite a 23 per cent decline in new HIV-1 infections since 2010 (Giovanetti et al., 2020). In addition, Sub-Saharan Africa (SSA), which is home to around 70% of all HIV-positive persons worldwide, has the greatest prevalence of the virus. Antiretroviral treatment (ART) was developed, yet HIV/Acquired Immune Deficiency Syndrome (AIDS) is still one of the major causes of mortality (Solomon, Furuya-kanamori, &amp; Wangdi, 2021). Due to the occurrence of severe opportunistic infections in people with advanced immunosuppression, a clear susceptibility to bacterial sepsis and tuberculosis at every stage of HIV infection, and a rising prevalence of comorbid conditions, HIV-infected patients are at high risk for critical illness. Making public health authorities continue to face several difficulties while providing care for patients who are HIV positive (Barbier et al., 2020).</w:t>
      </w:r>
    </w:p>
    <w:p w14:paraId="7E5DEA45" w14:textId="1A3A7E29" w:rsidR="00932FB5" w:rsidRPr="00FB39B2" w:rsidRDefault="00932FB5" w:rsidP="00932FB5">
      <w:pPr>
        <w:rPr>
          <w:lang w:val="en-US"/>
        </w:rPr>
      </w:pPr>
      <w:r w:rsidRPr="00FB39B2">
        <w:rPr>
          <w:lang w:val="en-US"/>
        </w:rPr>
        <w:t xml:space="preserve">It is known that, 334,713 people in Ghana were HIV/AIDS positive, with 65% of them being female and 35% being male (Owusu, 2020). Estimates of newly infected individuals were 19,931, while AIDS-related fatalities overall totaled 14,181 (NACP, 2019). </w:t>
      </w:r>
      <w:r w:rsidR="00623D09" w:rsidRPr="00FB39B2">
        <w:rPr>
          <w:lang w:val="en-US"/>
        </w:rPr>
        <w:t>In Bono Regional Hospital,</w:t>
      </w:r>
      <w:r w:rsidRPr="00FB39B2">
        <w:rPr>
          <w:lang w:val="en-US"/>
        </w:rPr>
        <w:t xml:space="preserve"> 219 new cases of HIV were reported in 2020. In 2021 the number of new cases of HIV increased from 219 to 274. This has resulted in increased admissions and bed occupancy at the facility. Additionally, in Bono regional hospital, there is no standard </w:t>
      </w:r>
      <w:r w:rsidR="00623D09" w:rsidRPr="00FB39B2">
        <w:rPr>
          <w:lang w:val="en-US"/>
        </w:rPr>
        <w:t xml:space="preserve">operational </w:t>
      </w:r>
      <w:r w:rsidRPr="00FB39B2">
        <w:rPr>
          <w:lang w:val="en-US"/>
        </w:rPr>
        <w:t xml:space="preserve">protocol for the management of HIV/AIDS.  As a results, most clinicians encounter difficulties in providing HIV/AIDS management to patients. This study will seek to assess whether care providers </w:t>
      </w:r>
      <w:r w:rsidR="00623D09" w:rsidRPr="00FB39B2">
        <w:rPr>
          <w:lang w:val="en-US"/>
        </w:rPr>
        <w:t xml:space="preserve">at the Bono Regional hospital </w:t>
      </w:r>
      <w:r w:rsidRPr="00FB39B2">
        <w:rPr>
          <w:lang w:val="en-US"/>
        </w:rPr>
        <w:t xml:space="preserve">are following the standard </w:t>
      </w:r>
      <w:r w:rsidR="007E79D7" w:rsidRPr="00FB39B2">
        <w:rPr>
          <w:lang w:val="en-US"/>
        </w:rPr>
        <w:t>GHS</w:t>
      </w:r>
      <w:r w:rsidRPr="00FB39B2">
        <w:rPr>
          <w:lang w:val="en-US"/>
        </w:rPr>
        <w:t xml:space="preserve"> management of HIV/AIDS at the facility.</w:t>
      </w:r>
    </w:p>
    <w:p w14:paraId="73F15226" w14:textId="77777777" w:rsidR="00932FB5" w:rsidRPr="00FB39B2" w:rsidRDefault="00932FB5" w:rsidP="00F24EDA">
      <w:pPr>
        <w:pStyle w:val="Heading2"/>
        <w:rPr>
          <w:lang w:val="en-US"/>
        </w:rPr>
      </w:pPr>
      <w:bookmarkStart w:id="6" w:name="_Toc144740270"/>
      <w:r w:rsidRPr="00FB39B2">
        <w:rPr>
          <w:lang w:val="en-US"/>
        </w:rPr>
        <w:lastRenderedPageBreak/>
        <w:t>1.4 Justification of the Study</w:t>
      </w:r>
      <w:bookmarkEnd w:id="6"/>
    </w:p>
    <w:p w14:paraId="6613851E" w14:textId="058CC115" w:rsidR="009942D4" w:rsidRPr="00FB39B2" w:rsidRDefault="00932FB5" w:rsidP="009942D4">
      <w:pPr>
        <w:rPr>
          <w:lang w:val="en-US"/>
        </w:rPr>
      </w:pPr>
      <w:r w:rsidRPr="00FB39B2">
        <w:rPr>
          <w:lang w:val="en-US"/>
        </w:rPr>
        <w:t>Reducing HIV/AIDS is one of the goal</w:t>
      </w:r>
      <w:r w:rsidR="00B34911" w:rsidRPr="00FB39B2">
        <w:rPr>
          <w:lang w:val="en-US"/>
        </w:rPr>
        <w:t>s</w:t>
      </w:r>
      <w:r w:rsidRPr="00FB39B2">
        <w:rPr>
          <w:lang w:val="en-US"/>
        </w:rPr>
        <w:t xml:space="preserve"> of the sustainable development goal three. This goal is targeted to end the </w:t>
      </w:r>
      <w:r w:rsidR="00B34911" w:rsidRPr="00FB39B2">
        <w:rPr>
          <w:lang w:val="en-US"/>
        </w:rPr>
        <w:t>pandemic</w:t>
      </w:r>
      <w:r w:rsidRPr="00FB39B2">
        <w:rPr>
          <w:lang w:val="en-US"/>
        </w:rPr>
        <w:t xml:space="preserve"> of HIV/AIDS by 2030 (WHO, 2020). Th</w:t>
      </w:r>
      <w:r w:rsidR="00A1614A" w:rsidRPr="00FB39B2">
        <w:rPr>
          <w:lang w:val="en-US"/>
        </w:rPr>
        <w:t>is</w:t>
      </w:r>
      <w:r w:rsidRPr="00FB39B2">
        <w:rPr>
          <w:lang w:val="en-US"/>
        </w:rPr>
        <w:t xml:space="preserve"> study, will contribute</w:t>
      </w:r>
      <w:r w:rsidR="00A1614A" w:rsidRPr="00FB39B2">
        <w:rPr>
          <w:lang w:val="en-US"/>
        </w:rPr>
        <w:t xml:space="preserve"> in the </w:t>
      </w:r>
      <w:r w:rsidR="009942D4" w:rsidRPr="00FB39B2">
        <w:rPr>
          <w:lang w:val="en-US"/>
        </w:rPr>
        <w:t>achievement</w:t>
      </w:r>
      <w:r w:rsidR="00A1614A" w:rsidRPr="00FB39B2">
        <w:rPr>
          <w:lang w:val="en-US"/>
        </w:rPr>
        <w:t xml:space="preserve"> of this </w:t>
      </w:r>
      <w:r w:rsidR="009942D4" w:rsidRPr="00FB39B2">
        <w:rPr>
          <w:lang w:val="en-US"/>
        </w:rPr>
        <w:t>goal</w:t>
      </w:r>
      <w:r w:rsidRPr="00FB39B2">
        <w:rPr>
          <w:lang w:val="en-US"/>
        </w:rPr>
        <w:t xml:space="preserve"> if the number of new HIV infections and 'AIDS-related deaths' decline, and protocol for the management and treatment of HIV/AIDS is improved</w:t>
      </w:r>
      <w:r w:rsidR="00B34911" w:rsidRPr="00FB39B2">
        <w:rPr>
          <w:lang w:val="en-US"/>
        </w:rPr>
        <w:t xml:space="preserve">. </w:t>
      </w:r>
      <w:r w:rsidRPr="00FB39B2">
        <w:rPr>
          <w:lang w:val="en-US"/>
        </w:rPr>
        <w:t>Conducting this study will help bridge the gap (knowledge gap) in the literature that exists on HIV/AIDS management in Bono Regional Hospital in the prevention of HIV/AIDS infection.</w:t>
      </w:r>
      <w:r w:rsidR="009942D4" w:rsidRPr="00FB39B2">
        <w:rPr>
          <w:lang w:val="en-US"/>
        </w:rPr>
        <w:t xml:space="preserve"> Again</w:t>
      </w:r>
      <w:r w:rsidR="00B34911" w:rsidRPr="00FB39B2">
        <w:rPr>
          <w:lang w:val="en-US"/>
        </w:rPr>
        <w:t>,</w:t>
      </w:r>
      <w:r w:rsidR="009942D4" w:rsidRPr="00FB39B2">
        <w:rPr>
          <w:lang w:val="en-US"/>
        </w:rPr>
        <w:t xml:space="preserve"> Bono Regional hospital is a referral center wh</w:t>
      </w:r>
      <w:r w:rsidR="00B34911" w:rsidRPr="00FB39B2">
        <w:rPr>
          <w:lang w:val="en-US"/>
        </w:rPr>
        <w:t>ich</w:t>
      </w:r>
      <w:r w:rsidR="009942D4" w:rsidRPr="00FB39B2">
        <w:rPr>
          <w:lang w:val="en-US"/>
        </w:rPr>
        <w:t xml:space="preserve"> received cases from all the peripheral clinics and health centers and when the study is conducted in this facility, the results will reflect what is happening in the peripheral clinics and health centers.</w:t>
      </w:r>
      <w:r w:rsidR="00A1614A" w:rsidRPr="00FB39B2">
        <w:rPr>
          <w:lang w:val="en-US"/>
        </w:rPr>
        <w:t xml:space="preserve"> </w:t>
      </w:r>
      <w:r w:rsidR="009942D4" w:rsidRPr="00FB39B2">
        <w:rPr>
          <w:lang w:val="en-US"/>
        </w:rPr>
        <w:t>This will</w:t>
      </w:r>
      <w:r w:rsidRPr="00FB39B2">
        <w:rPr>
          <w:lang w:val="en-US"/>
        </w:rPr>
        <w:t xml:space="preserve"> improve the efficiency of health delivery to patients</w:t>
      </w:r>
      <w:r w:rsidR="009942D4" w:rsidRPr="00FB39B2">
        <w:rPr>
          <w:lang w:val="en-US"/>
        </w:rPr>
        <w:t xml:space="preserve"> cross the region</w:t>
      </w:r>
      <w:r w:rsidRPr="00FB39B2">
        <w:rPr>
          <w:lang w:val="en-US"/>
        </w:rPr>
        <w:t>, hence providing economic development aside adding to existing body of knowledge where other researchers can use the findings to establish concrete evidence on the risk factors, treatment, counselling and prevention of HIV/AIDS. More so to date no study has been conducted at the facility to assess</w:t>
      </w:r>
      <w:r w:rsidR="009942D4" w:rsidRPr="00FB39B2">
        <w:rPr>
          <w:lang w:val="en-US"/>
        </w:rPr>
        <w:t xml:space="preserve"> non-compliance and factors associated with HIV/AIDS management in Bono Regional hospital among healthcare practitioners; comparing GHS standard management with actual practice.</w:t>
      </w:r>
    </w:p>
    <w:p w14:paraId="14954984" w14:textId="77777777" w:rsidR="00932FB5" w:rsidRPr="00FB39B2" w:rsidRDefault="001927A6" w:rsidP="00F24EDA">
      <w:pPr>
        <w:pStyle w:val="Heading2"/>
        <w:rPr>
          <w:lang w:val="en-US"/>
        </w:rPr>
      </w:pPr>
      <w:bookmarkStart w:id="7" w:name="_Toc144740271"/>
      <w:r w:rsidRPr="00FB39B2">
        <w:rPr>
          <w:lang w:val="en-US"/>
        </w:rPr>
        <w:t>1.5</w:t>
      </w:r>
      <w:r w:rsidR="00932FB5" w:rsidRPr="00FB39B2">
        <w:rPr>
          <w:lang w:val="en-US"/>
        </w:rPr>
        <w:t xml:space="preserve"> Study Objectives</w:t>
      </w:r>
      <w:bookmarkEnd w:id="7"/>
    </w:p>
    <w:p w14:paraId="3E31FE8E" w14:textId="77777777" w:rsidR="00F9222A" w:rsidRPr="00FB39B2" w:rsidRDefault="00F9222A" w:rsidP="00F9222A">
      <w:pPr>
        <w:pStyle w:val="Heading3"/>
        <w:rPr>
          <w:lang w:val="en-US"/>
        </w:rPr>
      </w:pPr>
      <w:bookmarkStart w:id="8" w:name="_Toc144740272"/>
      <w:r w:rsidRPr="00FB39B2">
        <w:rPr>
          <w:lang w:val="en-US"/>
        </w:rPr>
        <w:t>1.5.1 General Objective</w:t>
      </w:r>
      <w:bookmarkEnd w:id="8"/>
    </w:p>
    <w:p w14:paraId="1EFF70DE" w14:textId="77777777" w:rsidR="00932FB5" w:rsidRPr="00FB39B2" w:rsidRDefault="00932FB5" w:rsidP="00932FB5">
      <w:pPr>
        <w:rPr>
          <w:lang w:val="en-US"/>
        </w:rPr>
      </w:pPr>
      <w:r w:rsidRPr="00FB39B2">
        <w:rPr>
          <w:lang w:val="en-US"/>
        </w:rPr>
        <w:t xml:space="preserve">The general objective of the study is to </w:t>
      </w:r>
      <w:r w:rsidR="0032036F" w:rsidRPr="00FB39B2">
        <w:rPr>
          <w:lang w:val="en-US"/>
        </w:rPr>
        <w:t>assess the non-compliance and factors associated with HIV/AIDS management in Bono Regional Hospital</w:t>
      </w:r>
      <w:r w:rsidR="00F24EDA" w:rsidRPr="00FB39B2">
        <w:rPr>
          <w:lang w:val="en-US"/>
        </w:rPr>
        <w:t xml:space="preserve"> among healthcare practitioners, comparing the GHS standard management guidelines with actual practice.</w:t>
      </w:r>
    </w:p>
    <w:p w14:paraId="4899C1F9" w14:textId="77777777" w:rsidR="00EA2E49" w:rsidRPr="00FB39B2" w:rsidRDefault="00F9222A" w:rsidP="00F9222A">
      <w:pPr>
        <w:pStyle w:val="Heading3"/>
        <w:rPr>
          <w:lang w:val="en-US"/>
        </w:rPr>
      </w:pPr>
      <w:bookmarkStart w:id="9" w:name="_Toc144740273"/>
      <w:r w:rsidRPr="00FB39B2">
        <w:rPr>
          <w:lang w:val="en-US"/>
        </w:rPr>
        <w:lastRenderedPageBreak/>
        <w:t>1.5.2</w:t>
      </w:r>
      <w:r w:rsidR="001927A6" w:rsidRPr="00FB39B2">
        <w:rPr>
          <w:lang w:val="en-US"/>
        </w:rPr>
        <w:t xml:space="preserve"> Specific O</w:t>
      </w:r>
      <w:r w:rsidR="00EA2E49" w:rsidRPr="00FB39B2">
        <w:rPr>
          <w:lang w:val="en-US"/>
        </w:rPr>
        <w:t>bjectives</w:t>
      </w:r>
      <w:bookmarkEnd w:id="9"/>
    </w:p>
    <w:p w14:paraId="4DB358AE" w14:textId="77777777" w:rsidR="00EA2E49" w:rsidRPr="00FB39B2" w:rsidRDefault="00AA225A" w:rsidP="00EA2E49">
      <w:pPr>
        <w:pStyle w:val="ListParagraph"/>
        <w:numPr>
          <w:ilvl w:val="0"/>
          <w:numId w:val="3"/>
        </w:numPr>
        <w:rPr>
          <w:lang w:val="en-US"/>
        </w:rPr>
      </w:pPr>
      <w:r w:rsidRPr="00FB39B2">
        <w:rPr>
          <w:lang w:val="en-US"/>
        </w:rPr>
        <w:t>To assess the knowledge of healthcare practitioners on GHS standard management for HIV/AIDS</w:t>
      </w:r>
    </w:p>
    <w:p w14:paraId="745DE246" w14:textId="77777777" w:rsidR="00AA225A" w:rsidRPr="00FB39B2" w:rsidRDefault="00AA225A" w:rsidP="00EA2E49">
      <w:pPr>
        <w:pStyle w:val="ListParagraph"/>
        <w:numPr>
          <w:ilvl w:val="0"/>
          <w:numId w:val="3"/>
        </w:numPr>
        <w:rPr>
          <w:lang w:val="en-US"/>
        </w:rPr>
      </w:pPr>
      <w:r w:rsidRPr="00FB39B2">
        <w:rPr>
          <w:lang w:val="en-US"/>
        </w:rPr>
        <w:t>To assess the practices of healthcare practitioners on GHS standard management for HIV/AIDS</w:t>
      </w:r>
    </w:p>
    <w:p w14:paraId="50BE9A2E" w14:textId="77777777" w:rsidR="0025219A" w:rsidRPr="00FB39B2" w:rsidRDefault="0025219A" w:rsidP="00EA2E49">
      <w:pPr>
        <w:pStyle w:val="ListParagraph"/>
        <w:numPr>
          <w:ilvl w:val="0"/>
          <w:numId w:val="3"/>
        </w:numPr>
        <w:rPr>
          <w:lang w:val="en-US"/>
        </w:rPr>
      </w:pPr>
      <w:r w:rsidRPr="00FB39B2">
        <w:rPr>
          <w:lang w:val="en-US"/>
        </w:rPr>
        <w:t>To determine the factors associated with knowledge of healthcare professionals on GHS standard management for HIV/AIDS</w:t>
      </w:r>
    </w:p>
    <w:p w14:paraId="3B2DAF34" w14:textId="77777777" w:rsidR="0025219A" w:rsidRPr="00FB39B2" w:rsidRDefault="0025219A" w:rsidP="00EA2E49">
      <w:pPr>
        <w:pStyle w:val="ListParagraph"/>
        <w:numPr>
          <w:ilvl w:val="0"/>
          <w:numId w:val="3"/>
        </w:numPr>
        <w:rPr>
          <w:lang w:val="en-US"/>
        </w:rPr>
      </w:pPr>
      <w:r w:rsidRPr="00FB39B2">
        <w:rPr>
          <w:lang w:val="en-US"/>
        </w:rPr>
        <w:t>To determine the factors associated with practices of healthcare professionals on GHS standard management for HIV/AIDS.</w:t>
      </w:r>
    </w:p>
    <w:p w14:paraId="62A72538" w14:textId="77777777" w:rsidR="002064E6" w:rsidRPr="00FB39B2" w:rsidRDefault="002064E6" w:rsidP="00E874B3">
      <w:pPr>
        <w:pStyle w:val="Heading2"/>
        <w:rPr>
          <w:lang w:val="en-US"/>
        </w:rPr>
      </w:pPr>
      <w:bookmarkStart w:id="10" w:name="_Toc144740274"/>
      <w:r w:rsidRPr="00FB39B2">
        <w:rPr>
          <w:lang w:val="en-US"/>
        </w:rPr>
        <w:t>1.6 Research Questions</w:t>
      </w:r>
      <w:bookmarkEnd w:id="10"/>
    </w:p>
    <w:p w14:paraId="414BD28D" w14:textId="75140A5B" w:rsidR="002064E6" w:rsidRPr="00FB39B2" w:rsidRDefault="00265DC5" w:rsidP="002064E6">
      <w:pPr>
        <w:pStyle w:val="ListParagraph"/>
        <w:numPr>
          <w:ilvl w:val="0"/>
          <w:numId w:val="4"/>
        </w:numPr>
        <w:rPr>
          <w:lang w:val="en-US"/>
        </w:rPr>
      </w:pPr>
      <w:r w:rsidRPr="00FB39B2">
        <w:rPr>
          <w:lang w:val="en-US"/>
        </w:rPr>
        <w:t>What</w:t>
      </w:r>
      <w:r w:rsidR="002064E6" w:rsidRPr="00FB39B2">
        <w:rPr>
          <w:lang w:val="en-US"/>
        </w:rPr>
        <w:t xml:space="preserve"> do healthcare practitioners </w:t>
      </w:r>
      <w:r w:rsidRPr="00FB39B2">
        <w:rPr>
          <w:lang w:val="en-US"/>
        </w:rPr>
        <w:t>know about</w:t>
      </w:r>
      <w:r w:rsidR="002064E6" w:rsidRPr="00FB39B2">
        <w:rPr>
          <w:lang w:val="en-US"/>
        </w:rPr>
        <w:t xml:space="preserve"> the GHS Standard Management for HIV/AIDS</w:t>
      </w:r>
      <w:r w:rsidR="00EC63E8" w:rsidRPr="00FB39B2">
        <w:rPr>
          <w:lang w:val="en-US"/>
        </w:rPr>
        <w:t>?</w:t>
      </w:r>
    </w:p>
    <w:p w14:paraId="14D932B5" w14:textId="77777777" w:rsidR="002064E6" w:rsidRPr="00FB39B2" w:rsidRDefault="002064E6" w:rsidP="002064E6">
      <w:pPr>
        <w:pStyle w:val="ListParagraph"/>
        <w:numPr>
          <w:ilvl w:val="0"/>
          <w:numId w:val="4"/>
        </w:numPr>
        <w:rPr>
          <w:lang w:val="en-US"/>
        </w:rPr>
      </w:pPr>
      <w:r w:rsidRPr="00FB39B2">
        <w:rPr>
          <w:lang w:val="en-US"/>
        </w:rPr>
        <w:t>What are the practices of healthcare practitioners</w:t>
      </w:r>
      <w:r w:rsidR="00EC63E8" w:rsidRPr="00FB39B2">
        <w:rPr>
          <w:lang w:val="en-US"/>
        </w:rPr>
        <w:t xml:space="preserve"> on HIV/AIDS management?</w:t>
      </w:r>
    </w:p>
    <w:p w14:paraId="6B7B082B" w14:textId="77777777" w:rsidR="00EC63E8" w:rsidRPr="00FB39B2" w:rsidRDefault="00EC63E8" w:rsidP="002064E6">
      <w:pPr>
        <w:pStyle w:val="ListParagraph"/>
        <w:numPr>
          <w:ilvl w:val="0"/>
          <w:numId w:val="4"/>
        </w:numPr>
        <w:rPr>
          <w:lang w:val="en-US"/>
        </w:rPr>
      </w:pPr>
      <w:r w:rsidRPr="00FB39B2">
        <w:rPr>
          <w:lang w:val="en-US"/>
        </w:rPr>
        <w:t>What are the factors associated with knowledge of healthcare professionals</w:t>
      </w:r>
      <w:r w:rsidR="0019377E" w:rsidRPr="00FB39B2">
        <w:rPr>
          <w:lang w:val="en-US"/>
        </w:rPr>
        <w:t xml:space="preserve"> on the GHS Standard Management for HIV/AIDS?</w:t>
      </w:r>
    </w:p>
    <w:p w14:paraId="69F53F39" w14:textId="77777777" w:rsidR="004121B4" w:rsidRPr="00FB39B2" w:rsidRDefault="0019377E" w:rsidP="004121B4">
      <w:pPr>
        <w:pStyle w:val="ListParagraph"/>
        <w:numPr>
          <w:ilvl w:val="0"/>
          <w:numId w:val="4"/>
        </w:numPr>
        <w:rPr>
          <w:lang w:val="en-US"/>
        </w:rPr>
      </w:pPr>
      <w:r w:rsidRPr="00FB39B2">
        <w:rPr>
          <w:lang w:val="en-US"/>
        </w:rPr>
        <w:t>What are the factors associated with practices of healthcare professionals on GHS Standard Management for HIV/AIDS.</w:t>
      </w:r>
    </w:p>
    <w:p w14:paraId="0087533D" w14:textId="77777777" w:rsidR="00932FB5" w:rsidRPr="00FB39B2" w:rsidRDefault="00932FB5" w:rsidP="00E874B3">
      <w:pPr>
        <w:pStyle w:val="Heading2"/>
        <w:rPr>
          <w:lang w:val="en-US"/>
        </w:rPr>
      </w:pPr>
      <w:bookmarkStart w:id="11" w:name="_Toc144740275"/>
      <w:r w:rsidRPr="00FB39B2">
        <w:rPr>
          <w:lang w:val="en-US"/>
        </w:rPr>
        <w:t>1.7 Significance of the Study</w:t>
      </w:r>
      <w:bookmarkEnd w:id="11"/>
    </w:p>
    <w:p w14:paraId="1728F743" w14:textId="598C883F" w:rsidR="007A4119" w:rsidRPr="00FB39B2" w:rsidRDefault="00932FB5" w:rsidP="007A4119">
      <w:pPr>
        <w:rPr>
          <w:lang w:val="en-US"/>
        </w:rPr>
      </w:pPr>
      <w:r w:rsidRPr="00FB39B2">
        <w:rPr>
          <w:lang w:val="en-US"/>
        </w:rPr>
        <w:t>Public health management of HIV/AIDS is very essential to determine how functional and effective counselling and treatment methods can prevent the further spread of the disease. The findings of this study will address</w:t>
      </w:r>
      <w:r w:rsidR="007A4119" w:rsidRPr="00FB39B2">
        <w:rPr>
          <w:lang w:val="en-US"/>
        </w:rPr>
        <w:t xml:space="preserve"> the non-compliance and factors associated with HIV/AIDS management in Bono Regional hospital among healthcare practitioners. The study seeks to find</w:t>
      </w:r>
    </w:p>
    <w:p w14:paraId="6291035B" w14:textId="7C48F934" w:rsidR="00836CAD" w:rsidRPr="00FB39B2" w:rsidRDefault="00932FB5" w:rsidP="00932FB5">
      <w:pPr>
        <w:rPr>
          <w:lang w:val="en-US"/>
        </w:rPr>
      </w:pPr>
      <w:r w:rsidRPr="00FB39B2">
        <w:rPr>
          <w:lang w:val="en-US"/>
        </w:rPr>
        <w:lastRenderedPageBreak/>
        <w:t xml:space="preserve"> </w:t>
      </w:r>
      <w:r w:rsidR="007A4119" w:rsidRPr="00FB39B2">
        <w:rPr>
          <w:lang w:val="en-US"/>
        </w:rPr>
        <w:t xml:space="preserve">whether or not healthcare practitioners in Bono Regional Hospital are following </w:t>
      </w:r>
      <w:r w:rsidRPr="00FB39B2">
        <w:rPr>
          <w:lang w:val="en-US"/>
        </w:rPr>
        <w:t>the</w:t>
      </w:r>
      <w:r w:rsidR="007A4119" w:rsidRPr="00FB39B2">
        <w:rPr>
          <w:lang w:val="en-US"/>
        </w:rPr>
        <w:t xml:space="preserve"> GHS standard management of HIV/AIDS and also</w:t>
      </w:r>
      <w:r w:rsidRPr="00FB39B2">
        <w:rPr>
          <w:lang w:val="en-US"/>
        </w:rPr>
        <w:t xml:space="preserve"> challenges </w:t>
      </w:r>
      <w:r w:rsidR="007A4119" w:rsidRPr="00FB39B2">
        <w:rPr>
          <w:lang w:val="en-US"/>
        </w:rPr>
        <w:t>healthcare providers</w:t>
      </w:r>
      <w:r w:rsidRPr="00FB39B2">
        <w:rPr>
          <w:lang w:val="en-US"/>
        </w:rPr>
        <w:t xml:space="preserve"> encounter during the management of HIV/AIDS. It will also enhance the capacity of the health professionals to improve the counselling methods, treatment options and review methods available in the management of HIV/AIDS. Policymakers will have first-hand information on the strategies used which are not helping to improve the management of HIV/AIDS, renew the policy on HIV/AIDS/STI management so that improved strategies can be adopted to mitigate the challenges. It will also foster concrete decision-making on how HIV/AIDS can be managed through public health strategies. Lastly, it will add to the existing literature of knowledge and also address the gap that exists in order kinds of literature in academia.</w:t>
      </w:r>
      <w:r w:rsidR="00836CAD" w:rsidRPr="00FB39B2">
        <w:rPr>
          <w:lang w:val="en-US"/>
        </w:rPr>
        <w:br w:type="page"/>
      </w:r>
    </w:p>
    <w:p w14:paraId="703A9CBD" w14:textId="77777777" w:rsidR="004A0F67" w:rsidRPr="00FB39B2" w:rsidRDefault="00706A6A" w:rsidP="00091E0F">
      <w:pPr>
        <w:pStyle w:val="Heading1"/>
        <w:rPr>
          <w:lang w:val="en-US"/>
        </w:rPr>
      </w:pPr>
      <w:bookmarkStart w:id="12" w:name="_Toc144740276"/>
      <w:r w:rsidRPr="00FB39B2">
        <w:rPr>
          <w:lang w:val="en-US"/>
        </w:rPr>
        <w:lastRenderedPageBreak/>
        <w:t>CHAPTER TWO</w:t>
      </w:r>
      <w:bookmarkEnd w:id="12"/>
    </w:p>
    <w:p w14:paraId="139BEC6F" w14:textId="77777777" w:rsidR="00706A6A" w:rsidRPr="00FB39B2" w:rsidRDefault="00706A6A" w:rsidP="00091E0F">
      <w:pPr>
        <w:pStyle w:val="Heading1"/>
        <w:rPr>
          <w:lang w:val="en-US"/>
        </w:rPr>
      </w:pPr>
      <w:bookmarkStart w:id="13" w:name="_Toc144740277"/>
      <w:r w:rsidRPr="00FB39B2">
        <w:rPr>
          <w:lang w:val="en-US"/>
        </w:rPr>
        <w:t>2.0 LITERATURE REVIEW</w:t>
      </w:r>
      <w:bookmarkEnd w:id="13"/>
    </w:p>
    <w:p w14:paraId="5FCA15D8" w14:textId="77777777" w:rsidR="00706A6A" w:rsidRPr="00FB39B2" w:rsidRDefault="00706A6A" w:rsidP="00E874B3">
      <w:pPr>
        <w:pStyle w:val="Heading2"/>
        <w:rPr>
          <w:lang w:val="en-US"/>
        </w:rPr>
      </w:pPr>
      <w:bookmarkStart w:id="14" w:name="_Toc144740278"/>
      <w:r w:rsidRPr="00FB39B2">
        <w:rPr>
          <w:lang w:val="en-US"/>
        </w:rPr>
        <w:t>2.1 Introduction</w:t>
      </w:r>
      <w:bookmarkEnd w:id="14"/>
    </w:p>
    <w:p w14:paraId="66B4F029" w14:textId="77777777" w:rsidR="00706A6A" w:rsidRPr="00FB39B2" w:rsidRDefault="00F24719" w:rsidP="00706A6A">
      <w:pPr>
        <w:rPr>
          <w:lang w:val="en-US"/>
        </w:rPr>
      </w:pPr>
      <w:r w:rsidRPr="00FB39B2">
        <w:rPr>
          <w:lang w:val="en-US"/>
        </w:rPr>
        <w:t xml:space="preserve">Chapter Two of the study presented how literature was searched and reviewed following the study objectives. The chapter presented HIV policy in Ghana and the delivery of health services in the country. In addition, empirical findings were reviewed from Google Scholar, PUBMED (Medline), Web of Science, Semantic Scholar, Conference abstracts and HIV/AIDS-related documents. Empirical literature was searched with the help of Boolean operators such as “AND”, “NOT” and “OR”. </w:t>
      </w:r>
    </w:p>
    <w:p w14:paraId="466E35ED" w14:textId="77777777" w:rsidR="00A05A3B" w:rsidRPr="00FB39B2" w:rsidRDefault="0086202C" w:rsidP="00E874B3">
      <w:pPr>
        <w:pStyle w:val="Heading2"/>
        <w:rPr>
          <w:lang w:val="en-US"/>
        </w:rPr>
      </w:pPr>
      <w:bookmarkStart w:id="15" w:name="_Toc144740279"/>
      <w:r w:rsidRPr="00FB39B2">
        <w:rPr>
          <w:lang w:val="en-US"/>
        </w:rPr>
        <w:t>2.2</w:t>
      </w:r>
      <w:r w:rsidR="008E3ECE" w:rsidRPr="00FB39B2">
        <w:rPr>
          <w:lang w:val="en-US"/>
        </w:rPr>
        <w:t xml:space="preserve"> </w:t>
      </w:r>
      <w:r w:rsidR="00614046" w:rsidRPr="00FB39B2">
        <w:rPr>
          <w:lang w:val="en-US"/>
        </w:rPr>
        <w:t>Conceptual</w:t>
      </w:r>
      <w:r w:rsidRPr="00FB39B2">
        <w:rPr>
          <w:lang w:val="en-US"/>
        </w:rPr>
        <w:t xml:space="preserve"> </w:t>
      </w:r>
      <w:r w:rsidR="008E3ECE" w:rsidRPr="00FB39B2">
        <w:rPr>
          <w:lang w:val="en-US"/>
        </w:rPr>
        <w:t>Framework for HIV/AIDS M</w:t>
      </w:r>
      <w:r w:rsidR="00A05A3B" w:rsidRPr="00FB39B2">
        <w:rPr>
          <w:lang w:val="en-US"/>
        </w:rPr>
        <w:t>anagement</w:t>
      </w:r>
      <w:bookmarkEnd w:id="15"/>
    </w:p>
    <w:p w14:paraId="0D17A78F" w14:textId="77777777" w:rsidR="00527E60" w:rsidRPr="00FB39B2" w:rsidRDefault="00527E60" w:rsidP="00527E60">
      <w:pPr>
        <w:rPr>
          <w:lang w:val="en-US"/>
        </w:rPr>
      </w:pPr>
      <w:r w:rsidRPr="00FB39B2">
        <w:rPr>
          <w:lang w:val="en-US"/>
        </w:rPr>
        <w:t xml:space="preserve">The conceptual framework </w:t>
      </w:r>
      <w:r w:rsidR="00614046" w:rsidRPr="00FB39B2">
        <w:rPr>
          <w:lang w:val="en-US"/>
        </w:rPr>
        <w:t>w</w:t>
      </w:r>
      <w:r w:rsidRPr="00FB39B2">
        <w:rPr>
          <w:lang w:val="en-US"/>
        </w:rPr>
        <w:t>as adopted from the Hong Kong Model of HIV/AIDS Management, 2005</w:t>
      </w:r>
      <w:r w:rsidR="00614046" w:rsidRPr="00FB39B2">
        <w:rPr>
          <w:lang w:val="en-US"/>
        </w:rPr>
        <w:t xml:space="preserve">. This is depicted in Figure 1. </w:t>
      </w:r>
      <w:r w:rsidRPr="00FB39B2">
        <w:rPr>
          <w:lang w:val="en-US"/>
        </w:rPr>
        <w:t xml:space="preserve">The establishment of science-based protocols, a commitment to continuous professional development, community involvement in resource mobilization and care delivery, and integration with clinical activities and professional development in the fields of infectious disease, immunology, dermatology, STD treatment, and infection control are the defining characteristics of the Hong Kong Model. In this setting, the three categories of activities—medical intervention, health maintenance, and self-help and community support—are carried out in that order. The execution of the actions contained within this framework is the responsibility of a group that includes medical professionals, nurses, and social workers. </w:t>
      </w:r>
    </w:p>
    <w:p w14:paraId="5F83BFFC" w14:textId="77777777" w:rsidR="00527E60" w:rsidRPr="00FB39B2" w:rsidRDefault="00527E60" w:rsidP="00527E60">
      <w:pPr>
        <w:rPr>
          <w:lang w:val="en-US"/>
        </w:rPr>
      </w:pPr>
      <w:r w:rsidRPr="00FB39B2">
        <w:rPr>
          <w:lang w:val="en-US"/>
        </w:rPr>
        <w:t xml:space="preserve">Medical intervention refers to a variety of clinical activities designed to central symptoms and diseases arising from HIV infection and to maximize their occurrence through the adoption of appropriate therapeutic measures targeting the virus of the immune system. The monitoring of </w:t>
      </w:r>
      <w:r w:rsidRPr="00FB39B2">
        <w:rPr>
          <w:lang w:val="en-US"/>
        </w:rPr>
        <w:lastRenderedPageBreak/>
        <w:t xml:space="preserve">immunologic, virologic, and physical evaluation are all included in these measurements. In addition, there is the prevention and management of opportunistic infections and neoplasm, and finally, there are the HAART activities that are delivered by trained physicians who have experience in HIV/AIDS management. Through consultations and referrals, there is an exchange of expertise in HIV medication and other medical </w:t>
      </w:r>
      <w:r w:rsidR="005F3ACF" w:rsidRPr="00FB39B2">
        <w:rPr>
          <w:lang w:val="en-US"/>
        </w:rPr>
        <w:t>specialties</w:t>
      </w:r>
      <w:r w:rsidRPr="00FB39B2">
        <w:rPr>
          <w:lang w:val="en-US"/>
        </w:rPr>
        <w:t xml:space="preserve">. </w:t>
      </w:r>
    </w:p>
    <w:p w14:paraId="5C6918BC" w14:textId="77777777" w:rsidR="00527E60" w:rsidRPr="00FB39B2" w:rsidRDefault="00527E60" w:rsidP="00527E60">
      <w:pPr>
        <w:rPr>
          <w:lang w:val="en-US"/>
        </w:rPr>
      </w:pPr>
      <w:r w:rsidRPr="00FB39B2">
        <w:rPr>
          <w:lang w:val="en-US"/>
        </w:rPr>
        <w:t>The term "health maintenance" refers to a collection of actions that are planned out to improve the health of HIV-positive persons and the families they live with. Patients and their families can receive counselling from nurses who have specific training in HIV care when they are on HAART treatment. There are specialized programs that are run to encourage people to stick to the complicated regimens. When it comes to assisting patients and their families, the nursing staff collaborates closely with the social worker. In addition to this, it is connected to services that test for HIV.</w:t>
      </w:r>
    </w:p>
    <w:p w14:paraId="46E6DD9B" w14:textId="77777777" w:rsidR="00A6418D" w:rsidRPr="00FB39B2" w:rsidRDefault="00527E60" w:rsidP="00A6418D">
      <w:pPr>
        <w:rPr>
          <w:lang w:val="en-US"/>
        </w:rPr>
      </w:pPr>
      <w:r w:rsidRPr="00FB39B2">
        <w:rPr>
          <w:lang w:val="en-US"/>
        </w:rPr>
        <w:t xml:space="preserve">Activities such as self-help and community support are activities that are coordinated by social workers to assist each client in leading a normal life. The activation of community resources and the formation of support groups are the means through which this is accomplished. At the moment, individuals who are currently living with HIV or AIDS are actively participating in the networking process. This is done through </w:t>
      </w:r>
      <w:r w:rsidR="00614046" w:rsidRPr="00FB39B2">
        <w:rPr>
          <w:lang w:val="en-US"/>
        </w:rPr>
        <w:t>organizing</w:t>
      </w:r>
      <w:r w:rsidRPr="00FB39B2">
        <w:rPr>
          <w:lang w:val="en-US"/>
        </w:rPr>
        <w:t xml:space="preserve"> events in collaboration with other government </w:t>
      </w:r>
      <w:r w:rsidR="00614046" w:rsidRPr="00FB39B2">
        <w:rPr>
          <w:lang w:val="en-US"/>
        </w:rPr>
        <w:t>organizations</w:t>
      </w:r>
      <w:r w:rsidRPr="00FB39B2">
        <w:rPr>
          <w:lang w:val="en-US"/>
        </w:rPr>
        <w:t xml:space="preserve"> to maintain a support network for people who are now living with HIV infection</w:t>
      </w:r>
      <w:r w:rsidR="00614046" w:rsidRPr="00FB39B2">
        <w:rPr>
          <w:lang w:val="en-US"/>
        </w:rPr>
        <w:t>.</w:t>
      </w:r>
    </w:p>
    <w:p w14:paraId="21D06012" w14:textId="77777777" w:rsidR="00590ACA" w:rsidRPr="00FB39B2" w:rsidRDefault="00590ACA" w:rsidP="00590ACA">
      <w:pPr>
        <w:rPr>
          <w:lang w:val="en-US"/>
        </w:rPr>
      </w:pPr>
      <w:r w:rsidRPr="00FB39B2">
        <w:rPr>
          <w:noProof/>
          <w:lang w:val="en-US"/>
        </w:rPr>
        <w:lastRenderedPageBreak/>
        <mc:AlternateContent>
          <mc:Choice Requires="wps">
            <w:drawing>
              <wp:anchor distT="0" distB="0" distL="114300" distR="114300" simplePos="0" relativeHeight="251662336" behindDoc="0" locked="0" layoutInCell="1" allowOverlap="1" wp14:anchorId="256DF3A3" wp14:editId="06288345">
                <wp:simplePos x="0" y="0"/>
                <wp:positionH relativeFrom="margin">
                  <wp:align>left</wp:align>
                </wp:positionH>
                <wp:positionV relativeFrom="paragraph">
                  <wp:posOffset>6357753</wp:posOffset>
                </wp:positionV>
                <wp:extent cx="59690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969000" cy="635"/>
                        </a:xfrm>
                        <a:prstGeom prst="rect">
                          <a:avLst/>
                        </a:prstGeom>
                        <a:solidFill>
                          <a:prstClr val="white"/>
                        </a:solidFill>
                        <a:ln>
                          <a:noFill/>
                        </a:ln>
                      </wps:spPr>
                      <wps:txbx>
                        <w:txbxContent>
                          <w:p w14:paraId="62D7CC9D" w14:textId="77777777" w:rsidR="00501396" w:rsidRPr="007C615F" w:rsidRDefault="00501396" w:rsidP="0033051D">
                            <w:pPr>
                              <w:pStyle w:val="Caption"/>
                              <w:jc w:val="center"/>
                              <w:rPr>
                                <w:rFonts w:cs="Times New Roman"/>
                                <w:b/>
                                <w:bCs/>
                                <w:noProof/>
                                <w:color w:val="auto"/>
                                <w:sz w:val="24"/>
                                <w:szCs w:val="24"/>
                              </w:rPr>
                            </w:pPr>
                            <w:r w:rsidRPr="0033051D">
                              <w:rPr>
                                <w:i w:val="0"/>
                                <w:color w:val="auto"/>
                                <w:sz w:val="24"/>
                                <w:szCs w:val="24"/>
                              </w:rPr>
                              <w:t xml:space="preserve">Figure </w:t>
                            </w:r>
                            <w:r w:rsidRPr="0033051D">
                              <w:rPr>
                                <w:i w:val="0"/>
                                <w:color w:val="auto"/>
                                <w:sz w:val="24"/>
                                <w:szCs w:val="24"/>
                              </w:rPr>
                              <w:fldChar w:fldCharType="begin"/>
                            </w:r>
                            <w:r w:rsidRPr="0033051D">
                              <w:rPr>
                                <w:i w:val="0"/>
                                <w:color w:val="auto"/>
                                <w:sz w:val="24"/>
                                <w:szCs w:val="24"/>
                              </w:rPr>
                              <w:instrText xml:space="preserve"> SEQ Figure \* ARABIC </w:instrText>
                            </w:r>
                            <w:r w:rsidRPr="0033051D">
                              <w:rPr>
                                <w:i w:val="0"/>
                                <w:color w:val="auto"/>
                                <w:sz w:val="24"/>
                                <w:szCs w:val="24"/>
                              </w:rPr>
                              <w:fldChar w:fldCharType="separate"/>
                            </w:r>
                            <w:r w:rsidRPr="0033051D">
                              <w:rPr>
                                <w:i w:val="0"/>
                                <w:noProof/>
                                <w:color w:val="auto"/>
                                <w:sz w:val="24"/>
                                <w:szCs w:val="24"/>
                              </w:rPr>
                              <w:t>1</w:t>
                            </w:r>
                            <w:r w:rsidRPr="0033051D">
                              <w:rPr>
                                <w:i w:val="0"/>
                                <w:color w:val="auto"/>
                                <w:sz w:val="24"/>
                                <w:szCs w:val="24"/>
                              </w:rPr>
                              <w:fldChar w:fldCharType="end"/>
                            </w:r>
                            <w:r w:rsidRPr="0033051D">
                              <w:rPr>
                                <w:i w:val="0"/>
                                <w:color w:val="auto"/>
                                <w:sz w:val="24"/>
                                <w:szCs w:val="24"/>
                              </w:rPr>
                              <w:t>: The Hong Kong Model of HIV/AIDS Management</w:t>
                            </w:r>
                            <w:r>
                              <w:rPr>
                                <w:i w:val="0"/>
                                <w:color w:val="auto"/>
                                <w:sz w:val="24"/>
                                <w:szCs w:val="24"/>
                              </w:rPr>
                              <w:t xml:space="preserve">. </w:t>
                            </w:r>
                            <w:r>
                              <w:rPr>
                                <w:color w:val="auto"/>
                                <w:sz w:val="24"/>
                                <w:szCs w:val="24"/>
                              </w:rPr>
                              <w:t>Source: Hong Kong HIV/AIDS Management Guidelines,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6DF3A3" id="_x0000_t202" coordsize="21600,21600" o:spt="202" path="m,l,21600r21600,l21600,xe">
                <v:stroke joinstyle="miter"/>
                <v:path gradientshapeok="t" o:connecttype="rect"/>
              </v:shapetype>
              <v:shape id="Text Box 22" o:spid="_x0000_s1026" type="#_x0000_t202" style="position:absolute;left:0;text-align:left;margin-left:0;margin-top:500.6pt;width:470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" stroked="f">
                <v:textbox style="mso-fit-shape-to-text:t" inset="0,0,0,0">
                  <w:txbxContent>
                    <w:p w14:paraId="62D7CC9D" w14:textId="77777777" w:rsidR="00501396" w:rsidRPr="007C615F" w:rsidRDefault="00501396" w:rsidP="0033051D">
                      <w:pPr>
                        <w:pStyle w:val="Caption"/>
                        <w:jc w:val="center"/>
                        <w:rPr>
                          <w:rFonts w:cs="Times New Roman"/>
                          <w:b/>
                          <w:bCs/>
                          <w:noProof/>
                          <w:color w:val="auto"/>
                          <w:sz w:val="24"/>
                          <w:szCs w:val="24"/>
                        </w:rPr>
                      </w:pPr>
                      <w:r w:rsidRPr="0033051D">
                        <w:rPr>
                          <w:i w:val="0"/>
                          <w:color w:val="auto"/>
                          <w:sz w:val="24"/>
                          <w:szCs w:val="24"/>
                        </w:rPr>
                        <w:t xml:space="preserve">Figure </w:t>
                      </w:r>
                      <w:r w:rsidRPr="0033051D">
                        <w:rPr>
                          <w:i w:val="0"/>
                          <w:color w:val="auto"/>
                          <w:sz w:val="24"/>
                          <w:szCs w:val="24"/>
                        </w:rPr>
                        <w:fldChar w:fldCharType="begin"/>
                      </w:r>
                      <w:r w:rsidRPr="0033051D">
                        <w:rPr>
                          <w:i w:val="0"/>
                          <w:color w:val="auto"/>
                          <w:sz w:val="24"/>
                          <w:szCs w:val="24"/>
                        </w:rPr>
                        <w:instrText xml:space="preserve"> SEQ Figure \* ARABIC </w:instrText>
                      </w:r>
                      <w:r w:rsidRPr="0033051D">
                        <w:rPr>
                          <w:i w:val="0"/>
                          <w:color w:val="auto"/>
                          <w:sz w:val="24"/>
                          <w:szCs w:val="24"/>
                        </w:rPr>
                        <w:fldChar w:fldCharType="separate"/>
                      </w:r>
                      <w:r w:rsidRPr="0033051D">
                        <w:rPr>
                          <w:i w:val="0"/>
                          <w:noProof/>
                          <w:color w:val="auto"/>
                          <w:sz w:val="24"/>
                          <w:szCs w:val="24"/>
                        </w:rPr>
                        <w:t>1</w:t>
                      </w:r>
                      <w:r w:rsidRPr="0033051D">
                        <w:rPr>
                          <w:i w:val="0"/>
                          <w:color w:val="auto"/>
                          <w:sz w:val="24"/>
                          <w:szCs w:val="24"/>
                        </w:rPr>
                        <w:fldChar w:fldCharType="end"/>
                      </w:r>
                      <w:r w:rsidRPr="0033051D">
                        <w:rPr>
                          <w:i w:val="0"/>
                          <w:color w:val="auto"/>
                          <w:sz w:val="24"/>
                          <w:szCs w:val="24"/>
                        </w:rPr>
                        <w:t>: The Hong Kong Model of HIV/AIDS Management</w:t>
                      </w:r>
                      <w:r>
                        <w:rPr>
                          <w:i w:val="0"/>
                          <w:color w:val="auto"/>
                          <w:sz w:val="24"/>
                          <w:szCs w:val="24"/>
                        </w:rPr>
                        <w:t xml:space="preserve">. </w:t>
                      </w:r>
                      <w:r>
                        <w:rPr>
                          <w:color w:val="auto"/>
                          <w:sz w:val="24"/>
                          <w:szCs w:val="24"/>
                        </w:rPr>
                        <w:t>Source: Hong Kong HIV/AIDS Management Guidelines, 2005</w:t>
                      </w:r>
                    </w:p>
                  </w:txbxContent>
                </v:textbox>
                <w10:wrap type="topAndBottom" anchorx="margin"/>
              </v:shape>
            </w:pict>
          </mc:Fallback>
        </mc:AlternateContent>
      </w:r>
      <w:r w:rsidRPr="00FB39B2">
        <w:rPr>
          <w:rFonts w:cs="Times New Roman"/>
          <w:b/>
          <w:bCs/>
          <w:noProof/>
          <w:szCs w:val="24"/>
          <w:lang w:val="en-US"/>
        </w:rPr>
        <mc:AlternateContent>
          <mc:Choice Requires="wpg">
            <w:drawing>
              <wp:anchor distT="0" distB="0" distL="114300" distR="114300" simplePos="0" relativeHeight="251660288" behindDoc="0" locked="0" layoutInCell="1" allowOverlap="1" wp14:anchorId="5B409361" wp14:editId="5762DB9C">
                <wp:simplePos x="0" y="0"/>
                <wp:positionH relativeFrom="margin">
                  <wp:posOffset>-415290</wp:posOffset>
                </wp:positionH>
                <wp:positionV relativeFrom="paragraph">
                  <wp:posOffset>658746</wp:posOffset>
                </wp:positionV>
                <wp:extent cx="6857365" cy="5475605"/>
                <wp:effectExtent l="0" t="0" r="19685" b="10795"/>
                <wp:wrapTopAndBottom/>
                <wp:docPr id="12" name="Group 12"/>
                <wp:cNvGraphicFramePr/>
                <a:graphic xmlns:a="http://schemas.openxmlformats.org/drawingml/2006/main">
                  <a:graphicData uri="http://schemas.microsoft.com/office/word/2010/wordprocessingGroup">
                    <wpg:wgp>
                      <wpg:cNvGrpSpPr/>
                      <wpg:grpSpPr>
                        <a:xfrm>
                          <a:off x="0" y="0"/>
                          <a:ext cx="6857365" cy="5475605"/>
                          <a:chOff x="-414692" y="0"/>
                          <a:chExt cx="6858381" cy="3920957"/>
                        </a:xfrm>
                      </wpg:grpSpPr>
                      <wps:wsp>
                        <wps:cNvPr id="1" name="Rounded Rectangle 1"/>
                        <wps:cNvSpPr/>
                        <wps:spPr>
                          <a:xfrm>
                            <a:off x="0" y="0"/>
                            <a:ext cx="1895475" cy="914400"/>
                          </a:xfrm>
                          <a:prstGeom prst="roundRect">
                            <a:avLst/>
                          </a:prstGeom>
                          <a:solidFill>
                            <a:sysClr val="window" lastClr="FFFFFF"/>
                          </a:solidFill>
                          <a:ln w="12700" cap="flat" cmpd="sng" algn="ctr">
                            <a:solidFill>
                              <a:srgbClr val="70AD47"/>
                            </a:solidFill>
                            <a:prstDash val="solid"/>
                            <a:miter lim="800000"/>
                          </a:ln>
                          <a:effectLst/>
                        </wps:spPr>
                        <wps:txbx>
                          <w:txbxContent>
                            <w:p w14:paraId="02E09ED0" w14:textId="77777777" w:rsidR="00501396" w:rsidRPr="00BA0236" w:rsidRDefault="00501396" w:rsidP="00673DA2">
                              <w:pPr>
                                <w:spacing w:line="240" w:lineRule="auto"/>
                                <w:jc w:val="center"/>
                                <w:rPr>
                                  <w:rFonts w:cs="Times New Roman"/>
                                  <w:szCs w:val="24"/>
                                </w:rPr>
                              </w:pPr>
                              <w:r>
                                <w:rPr>
                                  <w:rFonts w:cs="Times New Roman"/>
                                  <w:szCs w:val="24"/>
                                </w:rPr>
                                <w:t>Medical T</w:t>
                              </w:r>
                              <w:r w:rsidRPr="00BA0236">
                                <w:rPr>
                                  <w:rFonts w:cs="Times New Roman"/>
                                  <w:szCs w:val="24"/>
                                </w:rPr>
                                <w: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 name="Rounded Rectangle 2"/>
                        <wps:cNvSpPr/>
                        <wps:spPr>
                          <a:xfrm>
                            <a:off x="1892596" y="0"/>
                            <a:ext cx="1933575" cy="914400"/>
                          </a:xfrm>
                          <a:prstGeom prst="roundRect">
                            <a:avLst/>
                          </a:prstGeom>
                          <a:solidFill>
                            <a:sysClr val="window" lastClr="FFFFFF"/>
                          </a:solidFill>
                          <a:ln w="12700">
                            <a:solidFill>
                              <a:srgbClr val="70AD47"/>
                            </a:solidFill>
                            <a:prstDash val="solid"/>
                            <a:miter lim="800000"/>
                          </a:ln>
                          <a:effectLst/>
                        </wps:spPr>
                        <wps:txbx>
                          <w:txbxContent>
                            <w:p w14:paraId="75A4879B" w14:textId="77777777" w:rsidR="00501396" w:rsidRPr="00BA0236" w:rsidRDefault="00501396" w:rsidP="00673DA2">
                              <w:pPr>
                                <w:spacing w:line="240" w:lineRule="auto"/>
                                <w:jc w:val="center"/>
                                <w:rPr>
                                  <w:rFonts w:cs="Times New Roman"/>
                                  <w:szCs w:val="24"/>
                                </w:rPr>
                              </w:pPr>
                              <w:r>
                                <w:rPr>
                                  <w:rFonts w:cs="Times New Roman"/>
                                  <w:szCs w:val="24"/>
                                </w:rPr>
                                <w:t>Nursing T</w:t>
                              </w:r>
                              <w:r w:rsidRPr="00BA0236">
                                <w:rPr>
                                  <w:rFonts w:cs="Times New Roman"/>
                                  <w:szCs w:val="24"/>
                                </w:rPr>
                                <w: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 name="Rounded Rectangle 3"/>
                        <wps:cNvSpPr/>
                        <wps:spPr>
                          <a:xfrm>
                            <a:off x="3827721" y="0"/>
                            <a:ext cx="1876425" cy="866775"/>
                          </a:xfrm>
                          <a:prstGeom prst="roundRect">
                            <a:avLst/>
                          </a:prstGeom>
                          <a:solidFill>
                            <a:sysClr val="window" lastClr="FFFFFF"/>
                          </a:solidFill>
                          <a:ln w="12700">
                            <a:solidFill>
                              <a:srgbClr val="70AD47"/>
                            </a:solidFill>
                            <a:prstDash val="solid"/>
                            <a:miter lim="800000"/>
                          </a:ln>
                          <a:effectLst/>
                        </wps:spPr>
                        <wps:txbx>
                          <w:txbxContent>
                            <w:p w14:paraId="66B304DA" w14:textId="77777777" w:rsidR="00501396" w:rsidRPr="00BA0236" w:rsidRDefault="00501396" w:rsidP="00673DA2">
                              <w:pPr>
                                <w:spacing w:line="240" w:lineRule="auto"/>
                                <w:jc w:val="center"/>
                                <w:rPr>
                                  <w:rFonts w:cs="Times New Roman"/>
                                  <w:szCs w:val="24"/>
                                </w:rPr>
                              </w:pPr>
                              <w:r>
                                <w:rPr>
                                  <w:rFonts w:cs="Times New Roman"/>
                                  <w:szCs w:val="24"/>
                                </w:rPr>
                                <w:t>Social Worker T</w:t>
                              </w:r>
                              <w:r w:rsidRPr="00BA0236">
                                <w:rPr>
                                  <w:rFonts w:cs="Times New Roman"/>
                                  <w:szCs w:val="24"/>
                                </w:rPr>
                                <w: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5" name="Rounded Rectangle 5"/>
                        <wps:cNvSpPr/>
                        <wps:spPr>
                          <a:xfrm>
                            <a:off x="-414692" y="2668772"/>
                            <a:ext cx="1968374" cy="1252185"/>
                          </a:xfrm>
                          <a:prstGeom prst="roundRect">
                            <a:avLst/>
                          </a:prstGeom>
                          <a:solidFill>
                            <a:sysClr val="window" lastClr="FFFFFF"/>
                          </a:solidFill>
                          <a:ln w="12700">
                            <a:solidFill>
                              <a:srgbClr val="70AD47"/>
                            </a:solidFill>
                            <a:prstDash val="solid"/>
                            <a:miter lim="800000"/>
                          </a:ln>
                          <a:effectLst/>
                        </wps:spPr>
                        <wps:txbx>
                          <w:txbxContent>
                            <w:p w14:paraId="084A183E" w14:textId="77777777" w:rsidR="00501396" w:rsidRPr="00984F15" w:rsidRDefault="00501396" w:rsidP="005E59BA">
                              <w:pPr>
                                <w:spacing w:line="240" w:lineRule="auto"/>
                                <w:rPr>
                                  <w:rFonts w:cs="Times New Roman"/>
                                  <w:szCs w:val="24"/>
                                  <w:u w:val="single"/>
                                </w:rPr>
                              </w:pPr>
                              <w:r w:rsidRPr="00984F15">
                                <w:rPr>
                                  <w:rFonts w:cs="Times New Roman"/>
                                  <w:szCs w:val="24"/>
                                  <w:u w:val="single"/>
                                </w:rPr>
                                <w:t>Medical intervention</w:t>
                              </w:r>
                            </w:p>
                            <w:p w14:paraId="1D90B674" w14:textId="77777777" w:rsidR="00501396" w:rsidRPr="006F3614" w:rsidRDefault="00501396" w:rsidP="005E59BA">
                              <w:pPr>
                                <w:spacing w:line="240" w:lineRule="auto"/>
                                <w:rPr>
                                  <w:rFonts w:cs="Times New Roman"/>
                                  <w:szCs w:val="24"/>
                                </w:rPr>
                              </w:pPr>
                              <w:r w:rsidRPr="006F3614">
                                <w:rPr>
                                  <w:rFonts w:cs="Times New Roman"/>
                                  <w:szCs w:val="24"/>
                                </w:rPr>
                                <w:t>Medical assessment</w:t>
                              </w:r>
                            </w:p>
                            <w:p w14:paraId="53B42EE5" w14:textId="77777777" w:rsidR="00501396" w:rsidRPr="006F3614" w:rsidRDefault="00501396" w:rsidP="005E59BA">
                              <w:pPr>
                                <w:spacing w:line="240" w:lineRule="auto"/>
                                <w:rPr>
                                  <w:rFonts w:cs="Times New Roman"/>
                                  <w:szCs w:val="24"/>
                                </w:rPr>
                              </w:pPr>
                              <w:r>
                                <w:rPr>
                                  <w:rFonts w:cs="Times New Roman"/>
                                  <w:szCs w:val="24"/>
                                </w:rPr>
                                <w:t>HA</w:t>
                              </w:r>
                              <w:r w:rsidRPr="006F3614">
                                <w:rPr>
                                  <w:rFonts w:cs="Times New Roman"/>
                                  <w:szCs w:val="24"/>
                                </w:rPr>
                                <w: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6" name="Rounded Rectangle 6"/>
                        <wps:cNvSpPr/>
                        <wps:spPr>
                          <a:xfrm>
                            <a:off x="4178595" y="2721935"/>
                            <a:ext cx="2158409" cy="1183795"/>
                          </a:xfrm>
                          <a:prstGeom prst="roundRect">
                            <a:avLst/>
                          </a:prstGeom>
                          <a:solidFill>
                            <a:sysClr val="window" lastClr="FFFFFF"/>
                          </a:solidFill>
                          <a:ln w="12700">
                            <a:solidFill>
                              <a:srgbClr val="70AD47"/>
                            </a:solidFill>
                            <a:prstDash val="solid"/>
                            <a:miter lim="800000"/>
                          </a:ln>
                          <a:effectLst/>
                        </wps:spPr>
                        <wps:txbx>
                          <w:txbxContent>
                            <w:p w14:paraId="0DFAAAD2" w14:textId="77777777" w:rsidR="00501396" w:rsidRPr="00266F8C" w:rsidRDefault="00501396" w:rsidP="005E59BA">
                              <w:pPr>
                                <w:spacing w:line="240" w:lineRule="auto"/>
                                <w:jc w:val="center"/>
                                <w:rPr>
                                  <w:rFonts w:cs="Times New Roman"/>
                                  <w:szCs w:val="24"/>
                                </w:rPr>
                              </w:pPr>
                              <w:r w:rsidRPr="00266F8C">
                                <w:rPr>
                                  <w:rFonts w:cs="Times New Roman"/>
                                  <w:szCs w:val="24"/>
                                </w:rPr>
                                <w:t>Self-help and community support</w:t>
                              </w:r>
                            </w:p>
                            <w:p w14:paraId="6477F0E9" w14:textId="77777777" w:rsidR="00501396" w:rsidRPr="00266F8C" w:rsidRDefault="00501396" w:rsidP="005E59BA">
                              <w:pPr>
                                <w:spacing w:line="240" w:lineRule="auto"/>
                                <w:jc w:val="center"/>
                                <w:rPr>
                                  <w:rFonts w:cs="Times New Roman"/>
                                  <w:szCs w:val="24"/>
                                </w:rPr>
                              </w:pPr>
                              <w:r w:rsidRPr="00266F8C">
                                <w:rPr>
                                  <w:rFonts w:cs="Times New Roman"/>
                                  <w:szCs w:val="24"/>
                                </w:rPr>
                                <w:t>Mobilization of community resources</w:t>
                              </w:r>
                            </w:p>
                            <w:p w14:paraId="68620471" w14:textId="77777777" w:rsidR="00501396" w:rsidRPr="00266F8C" w:rsidRDefault="00501396" w:rsidP="005E59BA">
                              <w:pPr>
                                <w:spacing w:line="240" w:lineRule="auto"/>
                                <w:jc w:val="center"/>
                                <w:rPr>
                                  <w:rFonts w:cs="Times New Roman"/>
                                  <w:szCs w:val="24"/>
                                </w:rPr>
                              </w:pPr>
                              <w:r w:rsidRPr="00266F8C">
                                <w:rPr>
                                  <w:rFonts w:cs="Times New Roman"/>
                                  <w:szCs w:val="24"/>
                                </w:rPr>
                                <w:t>Support group</w:t>
                              </w:r>
                            </w:p>
                            <w:p w14:paraId="13514F2D" w14:textId="77777777" w:rsidR="00501396" w:rsidRDefault="00501396" w:rsidP="005E59BA">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7" name="Rounded Rectangle 7"/>
                        <wps:cNvSpPr/>
                        <wps:spPr>
                          <a:xfrm>
                            <a:off x="2052084" y="2721935"/>
                            <a:ext cx="1695450" cy="1199022"/>
                          </a:xfrm>
                          <a:prstGeom prst="roundRect">
                            <a:avLst/>
                          </a:prstGeom>
                          <a:solidFill>
                            <a:sysClr val="window" lastClr="FFFFFF"/>
                          </a:solidFill>
                          <a:ln w="12700">
                            <a:solidFill>
                              <a:srgbClr val="70AD47"/>
                            </a:solidFill>
                            <a:prstDash val="solid"/>
                            <a:miter lim="800000"/>
                          </a:ln>
                          <a:effectLst/>
                        </wps:spPr>
                        <wps:txbx>
                          <w:txbxContent>
                            <w:p w14:paraId="77CA9D35" w14:textId="77777777" w:rsidR="00501396" w:rsidRPr="00984F15" w:rsidRDefault="00501396" w:rsidP="005E59BA">
                              <w:pPr>
                                <w:spacing w:line="240" w:lineRule="auto"/>
                                <w:jc w:val="center"/>
                                <w:rPr>
                                  <w:rFonts w:cs="Times New Roman"/>
                                  <w:szCs w:val="24"/>
                                  <w:u w:val="single"/>
                                </w:rPr>
                              </w:pPr>
                              <w:r>
                                <w:rPr>
                                  <w:rFonts w:cs="Times New Roman"/>
                                  <w:szCs w:val="24"/>
                                  <w:u w:val="single"/>
                                </w:rPr>
                                <w:t>Health maintenance</w:t>
                              </w:r>
                            </w:p>
                            <w:p w14:paraId="32FDFD88" w14:textId="77777777" w:rsidR="00501396" w:rsidRDefault="00501396" w:rsidP="005E59BA">
                              <w:pPr>
                                <w:spacing w:line="240" w:lineRule="auto"/>
                                <w:jc w:val="center"/>
                                <w:rPr>
                                  <w:rFonts w:cs="Times New Roman"/>
                                  <w:szCs w:val="24"/>
                                </w:rPr>
                              </w:pPr>
                              <w:r>
                                <w:rPr>
                                  <w:rFonts w:cs="Times New Roman"/>
                                  <w:szCs w:val="24"/>
                                </w:rPr>
                                <w:t>Counselling</w:t>
                              </w:r>
                            </w:p>
                            <w:p w14:paraId="54F406DF" w14:textId="77777777" w:rsidR="00501396" w:rsidRDefault="00501396" w:rsidP="005E59BA">
                              <w:pPr>
                                <w:spacing w:line="240" w:lineRule="auto"/>
                                <w:jc w:val="center"/>
                                <w:rPr>
                                  <w:rFonts w:cs="Times New Roman"/>
                                  <w:szCs w:val="24"/>
                                </w:rPr>
                              </w:pPr>
                              <w:r>
                                <w:rPr>
                                  <w:rFonts w:cs="Times New Roman"/>
                                  <w:szCs w:val="24"/>
                                </w:rPr>
                                <w:t>Family support</w:t>
                              </w:r>
                            </w:p>
                            <w:p w14:paraId="30B88941" w14:textId="77777777" w:rsidR="00501396" w:rsidRPr="00984F15" w:rsidRDefault="00501396" w:rsidP="005E59BA">
                              <w:pPr>
                                <w:spacing w:line="240" w:lineRule="auto"/>
                                <w:jc w:val="center"/>
                                <w:rPr>
                                  <w:rFonts w:cs="Times New Roman"/>
                                  <w:szCs w:val="24"/>
                                </w:rPr>
                              </w:pPr>
                              <w:r>
                                <w:rPr>
                                  <w:rFonts w:cs="Times New Roman"/>
                                  <w:szCs w:val="24"/>
                                </w:rPr>
                                <w:t>Adherence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8" name="Down Arrow 8"/>
                        <wps:cNvSpPr/>
                        <wps:spPr>
                          <a:xfrm>
                            <a:off x="563526" y="914400"/>
                            <a:ext cx="114300" cy="1752600"/>
                          </a:xfrm>
                          <a:prstGeom prst="downArrow">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9" name="Down Arrow 9"/>
                        <wps:cNvSpPr/>
                        <wps:spPr>
                          <a:xfrm>
                            <a:off x="2615610" y="914400"/>
                            <a:ext cx="114300" cy="1800225"/>
                          </a:xfrm>
                          <a:prstGeom prst="downArrow">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0" name="Down Arrow 10"/>
                        <wps:cNvSpPr/>
                        <wps:spPr>
                          <a:xfrm>
                            <a:off x="4518837" y="871870"/>
                            <a:ext cx="114300" cy="1847850"/>
                          </a:xfrm>
                          <a:prstGeom prst="downArrow">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1" name="Left Arrow 11"/>
                        <wps:cNvSpPr/>
                        <wps:spPr>
                          <a:xfrm>
                            <a:off x="1562986" y="3306725"/>
                            <a:ext cx="495300" cy="160655"/>
                          </a:xfrm>
                          <a:prstGeom prst="leftArrow">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3" name="Right Arrow 13"/>
                        <wps:cNvSpPr/>
                        <wps:spPr>
                          <a:xfrm>
                            <a:off x="3753293" y="3306725"/>
                            <a:ext cx="428625" cy="161925"/>
                          </a:xfrm>
                          <a:prstGeom prst="rightArrow">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4" name="Rounded Rectangle 14"/>
                        <wps:cNvSpPr/>
                        <wps:spPr>
                          <a:xfrm>
                            <a:off x="1052623" y="1233377"/>
                            <a:ext cx="1085850" cy="409575"/>
                          </a:xfrm>
                          <a:prstGeom prst="roundRect">
                            <a:avLst/>
                          </a:prstGeom>
                          <a:solidFill>
                            <a:sysClr val="window" lastClr="FFFFFF"/>
                          </a:solidFill>
                          <a:ln w="12700" cap="flat" cmpd="sng" algn="ctr">
                            <a:solidFill>
                              <a:srgbClr val="70AD47"/>
                            </a:solidFill>
                            <a:prstDash val="solid"/>
                            <a:miter lim="800000"/>
                          </a:ln>
                          <a:effectLst/>
                        </wps:spPr>
                        <wps:txbx>
                          <w:txbxContent>
                            <w:p w14:paraId="0255595A" w14:textId="77777777" w:rsidR="00501396" w:rsidRPr="000F1217" w:rsidRDefault="00501396" w:rsidP="00673DA2">
                              <w:pPr>
                                <w:spacing w:line="240" w:lineRule="auto"/>
                                <w:jc w:val="center"/>
                                <w:rPr>
                                  <w:rFonts w:cs="Times New Roman"/>
                                  <w:szCs w:val="24"/>
                                </w:rPr>
                              </w:pPr>
                              <w:r w:rsidRPr="000F1217">
                                <w:rPr>
                                  <w:rFonts w:cs="Times New Roman"/>
                                  <w:szCs w:val="24"/>
                                </w:rPr>
                                <w:t>Referrals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5" name="Rounded Rectangle 15"/>
                        <wps:cNvSpPr/>
                        <wps:spPr>
                          <a:xfrm>
                            <a:off x="1052623" y="1839432"/>
                            <a:ext cx="1085850" cy="400050"/>
                          </a:xfrm>
                          <a:prstGeom prst="roundRect">
                            <a:avLst/>
                          </a:prstGeom>
                          <a:solidFill>
                            <a:sysClr val="window" lastClr="FFFFFF"/>
                          </a:solidFill>
                          <a:ln w="12700">
                            <a:solidFill>
                              <a:srgbClr val="70AD47"/>
                            </a:solidFill>
                            <a:prstDash val="solid"/>
                            <a:miter lim="800000"/>
                          </a:ln>
                          <a:effectLst/>
                        </wps:spPr>
                        <wps:txbx>
                          <w:txbxContent>
                            <w:p w14:paraId="133B5402" w14:textId="77777777" w:rsidR="00501396" w:rsidRPr="000F1217" w:rsidRDefault="00501396" w:rsidP="00673DA2">
                              <w:pPr>
                                <w:spacing w:line="240" w:lineRule="auto"/>
                                <w:jc w:val="center"/>
                                <w:rPr>
                                  <w:rFonts w:cs="Times New Roman"/>
                                  <w:szCs w:val="24"/>
                                </w:rPr>
                              </w:pPr>
                              <w:r w:rsidRPr="000F1217">
                                <w:rPr>
                                  <w:rFonts w:cs="Times New Roman"/>
                                  <w:szCs w:val="24"/>
                                </w:rPr>
                                <w:t>Consultation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6" name="Rounded Rectangle 16"/>
                        <wps:cNvSpPr/>
                        <wps:spPr>
                          <a:xfrm>
                            <a:off x="3008865" y="1615964"/>
                            <a:ext cx="1190995" cy="436120"/>
                          </a:xfrm>
                          <a:prstGeom prst="roundRect">
                            <a:avLst/>
                          </a:prstGeom>
                          <a:solidFill>
                            <a:sysClr val="window" lastClr="FFFFFF"/>
                          </a:solidFill>
                          <a:ln w="12700">
                            <a:solidFill>
                              <a:srgbClr val="70AD47"/>
                            </a:solidFill>
                            <a:prstDash val="solid"/>
                            <a:miter lim="800000"/>
                          </a:ln>
                          <a:effectLst/>
                        </wps:spPr>
                        <wps:txbx>
                          <w:txbxContent>
                            <w:p w14:paraId="73184603" w14:textId="77777777" w:rsidR="00501396" w:rsidRPr="000F1217" w:rsidRDefault="00501396" w:rsidP="00673DA2">
                              <w:pPr>
                                <w:spacing w:line="240" w:lineRule="auto"/>
                                <w:jc w:val="center"/>
                                <w:rPr>
                                  <w:rFonts w:cs="Times New Roman"/>
                                  <w:szCs w:val="24"/>
                                </w:rPr>
                              </w:pPr>
                              <w:r w:rsidRPr="000F1217">
                                <w:rPr>
                                  <w:rFonts w:cs="Times New Roman"/>
                                  <w:szCs w:val="24"/>
                                </w:rPr>
                                <w:t>HIV</w:t>
                              </w:r>
                              <w:r>
                                <w:rPr>
                                  <w:rFonts w:cs="Times New Roman"/>
                                  <w:szCs w:val="24"/>
                                </w:rPr>
                                <w:t xml:space="preserve"> </w:t>
                              </w:r>
                              <w:r w:rsidRPr="000F1217">
                                <w:rPr>
                                  <w:rFonts w:cs="Times New Roman"/>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7" name="Rounded Rectangle 17"/>
                        <wps:cNvSpPr/>
                        <wps:spPr>
                          <a:xfrm>
                            <a:off x="4954771" y="1414130"/>
                            <a:ext cx="1488918" cy="876300"/>
                          </a:xfrm>
                          <a:prstGeom prst="roundRect">
                            <a:avLst/>
                          </a:prstGeom>
                          <a:solidFill>
                            <a:sysClr val="window" lastClr="FFFFFF"/>
                          </a:solidFill>
                          <a:ln w="12700">
                            <a:solidFill>
                              <a:srgbClr val="70AD47"/>
                            </a:solidFill>
                            <a:prstDash val="solid"/>
                            <a:miter lim="800000"/>
                          </a:ln>
                          <a:effectLst/>
                        </wps:spPr>
                        <wps:txbx>
                          <w:txbxContent>
                            <w:p w14:paraId="6FC18379" w14:textId="77777777" w:rsidR="00501396" w:rsidRPr="00A61DC8" w:rsidRDefault="00501396" w:rsidP="00673DA2">
                              <w:pPr>
                                <w:spacing w:line="240" w:lineRule="auto"/>
                                <w:jc w:val="center"/>
                                <w:rPr>
                                  <w:rFonts w:cs="Times New Roman"/>
                                  <w:szCs w:val="24"/>
                                </w:rPr>
                              </w:pPr>
                              <w:r w:rsidRPr="00A61DC8">
                                <w:rPr>
                                  <w:rFonts w:cs="Times New Roman"/>
                                  <w:szCs w:val="24"/>
                                </w:rPr>
                                <w:t>NGO</w:t>
                              </w:r>
                            </w:p>
                            <w:p w14:paraId="6DDDB14A" w14:textId="77777777" w:rsidR="00501396" w:rsidRPr="00A61DC8" w:rsidRDefault="00501396" w:rsidP="00673DA2">
                              <w:pPr>
                                <w:spacing w:line="240" w:lineRule="auto"/>
                                <w:jc w:val="center"/>
                                <w:rPr>
                                  <w:rFonts w:cs="Times New Roman"/>
                                  <w:szCs w:val="24"/>
                                </w:rPr>
                              </w:pPr>
                              <w:r w:rsidRPr="00A61DC8">
                                <w:rPr>
                                  <w:rFonts w:cs="Times New Roman"/>
                                  <w:szCs w:val="24"/>
                                </w:rPr>
                                <w:t>Community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8" name="Right Arrow 18"/>
                        <wps:cNvSpPr/>
                        <wps:spPr>
                          <a:xfrm>
                            <a:off x="627321" y="1392865"/>
                            <a:ext cx="428625" cy="161925"/>
                          </a:xfrm>
                          <a:prstGeom prst="rightArrow">
                            <a:avLst/>
                          </a:prstGeom>
                          <a:solidFill>
                            <a:srgbClr val="FFC000">
                              <a:lumMod val="60000"/>
                              <a:lumOff val="40000"/>
                            </a:srgbClr>
                          </a:solidFill>
                          <a:ln w="12700">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9" name="Right Arrow 19"/>
                        <wps:cNvSpPr/>
                        <wps:spPr>
                          <a:xfrm>
                            <a:off x="627321" y="1988288"/>
                            <a:ext cx="428625" cy="161925"/>
                          </a:xfrm>
                          <a:prstGeom prst="rightArrow">
                            <a:avLst/>
                          </a:prstGeom>
                          <a:solidFill>
                            <a:srgbClr val="FFC000">
                              <a:lumMod val="60000"/>
                              <a:lumOff val="40000"/>
                            </a:srgbClr>
                          </a:solidFill>
                          <a:ln w="12700">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0" name="Right Arrow 20"/>
                        <wps:cNvSpPr/>
                        <wps:spPr>
                          <a:xfrm>
                            <a:off x="4572000" y="1679944"/>
                            <a:ext cx="381000" cy="161925"/>
                          </a:xfrm>
                          <a:prstGeom prst="rightArrow">
                            <a:avLst/>
                          </a:prstGeom>
                          <a:solidFill>
                            <a:srgbClr val="FFC000">
                              <a:lumMod val="60000"/>
                              <a:lumOff val="40000"/>
                            </a:srgbClr>
                          </a:solidFill>
                          <a:ln w="12700">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1" name="Right Arrow 21"/>
                        <wps:cNvSpPr/>
                        <wps:spPr>
                          <a:xfrm>
                            <a:off x="2658140" y="1765005"/>
                            <a:ext cx="342900" cy="171450"/>
                          </a:xfrm>
                          <a:prstGeom prst="rightArrow">
                            <a:avLst/>
                          </a:prstGeom>
                          <a:solidFill>
                            <a:srgbClr val="FFC000">
                              <a:lumMod val="60000"/>
                              <a:lumOff val="40000"/>
                            </a:srgbClr>
                          </a:solidFill>
                          <a:ln w="12700">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B409361" id="Group 12" o:spid="_x0000_s1027" style="position:absolute;left:0;text-align:left;margin-left:-32.7pt;margin-top:51.85pt;width:539.95pt;height:431.15pt;z-index:251660288;mso-position-horizontal-relative:margin;mso-width-relative:margin;mso-height-relative:margin" coordorigin="-4146" coordsize="68583,3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">
                <v:roundrect id="Rounded Rectangle 1" o:spid="_x0000_s1028" style="position:absolute;width:18954;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" fillcolor="window" strokecolor="#70ad47" strokeweight="1pt">
                  <v:stroke joinstyle="miter"/>
                  <v:textbox>
                    <w:txbxContent>
                      <w:p w14:paraId="02E09ED0" w14:textId="77777777" w:rsidR="00501396" w:rsidRPr="00BA0236" w:rsidRDefault="00501396" w:rsidP="00673DA2">
                        <w:pPr>
                          <w:spacing w:line="240" w:lineRule="auto"/>
                          <w:jc w:val="center"/>
                          <w:rPr>
                            <w:rFonts w:cs="Times New Roman"/>
                            <w:szCs w:val="24"/>
                          </w:rPr>
                        </w:pPr>
                        <w:r>
                          <w:rPr>
                            <w:rFonts w:cs="Times New Roman"/>
                            <w:szCs w:val="24"/>
                          </w:rPr>
                          <w:t>Medical T</w:t>
                        </w:r>
                        <w:r w:rsidRPr="00BA0236">
                          <w:rPr>
                            <w:rFonts w:cs="Times New Roman"/>
                            <w:szCs w:val="24"/>
                          </w:rPr>
                          <w:t>eam</w:t>
                        </w:r>
                      </w:p>
                    </w:txbxContent>
                  </v:textbox>
                </v:roundrect>
                <v:roundrect id="Rounded Rectangle 2" o:spid="_x0000_s1029" style="position:absolute;left:18925;width:19336;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" fillcolor="window" strokecolor="#70ad47" strokeweight="1pt">
                  <v:stroke joinstyle="miter"/>
                  <v:textbox>
                    <w:txbxContent>
                      <w:p w14:paraId="75A4879B" w14:textId="77777777" w:rsidR="00501396" w:rsidRPr="00BA0236" w:rsidRDefault="00501396" w:rsidP="00673DA2">
                        <w:pPr>
                          <w:spacing w:line="240" w:lineRule="auto"/>
                          <w:jc w:val="center"/>
                          <w:rPr>
                            <w:rFonts w:cs="Times New Roman"/>
                            <w:szCs w:val="24"/>
                          </w:rPr>
                        </w:pPr>
                        <w:r>
                          <w:rPr>
                            <w:rFonts w:cs="Times New Roman"/>
                            <w:szCs w:val="24"/>
                          </w:rPr>
                          <w:t>Nursing T</w:t>
                        </w:r>
                        <w:r w:rsidRPr="00BA0236">
                          <w:rPr>
                            <w:rFonts w:cs="Times New Roman"/>
                            <w:szCs w:val="24"/>
                          </w:rPr>
                          <w:t>eam</w:t>
                        </w:r>
                      </w:p>
                    </w:txbxContent>
                  </v:textbox>
                </v:roundrect>
                <v:roundrect id="Rounded Rectangle 3" o:spid="_x0000_s1030" style="position:absolute;left:38277;width:18764;height:8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" fillcolor="window" strokecolor="#70ad47" strokeweight="1pt">
                  <v:stroke joinstyle="miter"/>
                  <v:textbox>
                    <w:txbxContent>
                      <w:p w14:paraId="66B304DA" w14:textId="77777777" w:rsidR="00501396" w:rsidRPr="00BA0236" w:rsidRDefault="00501396" w:rsidP="00673DA2">
                        <w:pPr>
                          <w:spacing w:line="240" w:lineRule="auto"/>
                          <w:jc w:val="center"/>
                          <w:rPr>
                            <w:rFonts w:cs="Times New Roman"/>
                            <w:szCs w:val="24"/>
                          </w:rPr>
                        </w:pPr>
                        <w:r>
                          <w:rPr>
                            <w:rFonts w:cs="Times New Roman"/>
                            <w:szCs w:val="24"/>
                          </w:rPr>
                          <w:t>Social Worker T</w:t>
                        </w:r>
                        <w:r w:rsidRPr="00BA0236">
                          <w:rPr>
                            <w:rFonts w:cs="Times New Roman"/>
                            <w:szCs w:val="24"/>
                          </w:rPr>
                          <w:t>eam</w:t>
                        </w:r>
                      </w:p>
                    </w:txbxContent>
                  </v:textbox>
                </v:roundrect>
                <v:roundrect id="Rounded Rectangle 5" o:spid="_x0000_s1031" style="position:absolute;left:-4146;top:26687;width:19682;height:12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" fillcolor="window" strokecolor="#70ad47" strokeweight="1pt">
                  <v:stroke joinstyle="miter"/>
                  <v:textbox>
                    <w:txbxContent>
                      <w:p w14:paraId="084A183E" w14:textId="77777777" w:rsidR="00501396" w:rsidRPr="00984F15" w:rsidRDefault="00501396" w:rsidP="005E59BA">
                        <w:pPr>
                          <w:spacing w:line="240" w:lineRule="auto"/>
                          <w:rPr>
                            <w:rFonts w:cs="Times New Roman"/>
                            <w:szCs w:val="24"/>
                            <w:u w:val="single"/>
                          </w:rPr>
                        </w:pPr>
                        <w:r w:rsidRPr="00984F15">
                          <w:rPr>
                            <w:rFonts w:cs="Times New Roman"/>
                            <w:szCs w:val="24"/>
                            <w:u w:val="single"/>
                          </w:rPr>
                          <w:t>Medical intervention</w:t>
                        </w:r>
                      </w:p>
                      <w:p w14:paraId="1D90B674" w14:textId="77777777" w:rsidR="00501396" w:rsidRPr="006F3614" w:rsidRDefault="00501396" w:rsidP="005E59BA">
                        <w:pPr>
                          <w:spacing w:line="240" w:lineRule="auto"/>
                          <w:rPr>
                            <w:rFonts w:cs="Times New Roman"/>
                            <w:szCs w:val="24"/>
                          </w:rPr>
                        </w:pPr>
                        <w:r w:rsidRPr="006F3614">
                          <w:rPr>
                            <w:rFonts w:cs="Times New Roman"/>
                            <w:szCs w:val="24"/>
                          </w:rPr>
                          <w:t>Medical assessment</w:t>
                        </w:r>
                      </w:p>
                      <w:p w14:paraId="53B42EE5" w14:textId="77777777" w:rsidR="00501396" w:rsidRPr="006F3614" w:rsidRDefault="00501396" w:rsidP="005E59BA">
                        <w:pPr>
                          <w:spacing w:line="240" w:lineRule="auto"/>
                          <w:rPr>
                            <w:rFonts w:cs="Times New Roman"/>
                            <w:szCs w:val="24"/>
                          </w:rPr>
                        </w:pPr>
                        <w:r>
                          <w:rPr>
                            <w:rFonts w:cs="Times New Roman"/>
                            <w:szCs w:val="24"/>
                          </w:rPr>
                          <w:t>HA</w:t>
                        </w:r>
                        <w:r w:rsidRPr="006F3614">
                          <w:rPr>
                            <w:rFonts w:cs="Times New Roman"/>
                            <w:szCs w:val="24"/>
                          </w:rPr>
                          <w:t>ART</w:t>
                        </w:r>
                      </w:p>
                    </w:txbxContent>
                  </v:textbox>
                </v:roundrect>
                <v:roundrect id="Rounded Rectangle 6" o:spid="_x0000_s1032" style="position:absolute;left:41785;top:27219;width:21585;height:118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" fillcolor="window" strokecolor="#70ad47" strokeweight="1pt">
                  <v:stroke joinstyle="miter"/>
                  <v:textbox>
                    <w:txbxContent>
                      <w:p w14:paraId="0DFAAAD2" w14:textId="77777777" w:rsidR="00501396" w:rsidRPr="00266F8C" w:rsidRDefault="00501396" w:rsidP="005E59BA">
                        <w:pPr>
                          <w:spacing w:line="240" w:lineRule="auto"/>
                          <w:jc w:val="center"/>
                          <w:rPr>
                            <w:rFonts w:cs="Times New Roman"/>
                            <w:szCs w:val="24"/>
                          </w:rPr>
                        </w:pPr>
                        <w:r w:rsidRPr="00266F8C">
                          <w:rPr>
                            <w:rFonts w:cs="Times New Roman"/>
                            <w:szCs w:val="24"/>
                          </w:rPr>
                          <w:t>Self-help and community support</w:t>
                        </w:r>
                      </w:p>
                      <w:p w14:paraId="6477F0E9" w14:textId="77777777" w:rsidR="00501396" w:rsidRPr="00266F8C" w:rsidRDefault="00501396" w:rsidP="005E59BA">
                        <w:pPr>
                          <w:spacing w:line="240" w:lineRule="auto"/>
                          <w:jc w:val="center"/>
                          <w:rPr>
                            <w:rFonts w:cs="Times New Roman"/>
                            <w:szCs w:val="24"/>
                          </w:rPr>
                        </w:pPr>
                        <w:r w:rsidRPr="00266F8C">
                          <w:rPr>
                            <w:rFonts w:cs="Times New Roman"/>
                            <w:szCs w:val="24"/>
                          </w:rPr>
                          <w:t>Mobilization of community resources</w:t>
                        </w:r>
                      </w:p>
                      <w:p w14:paraId="68620471" w14:textId="77777777" w:rsidR="00501396" w:rsidRPr="00266F8C" w:rsidRDefault="00501396" w:rsidP="005E59BA">
                        <w:pPr>
                          <w:spacing w:line="240" w:lineRule="auto"/>
                          <w:jc w:val="center"/>
                          <w:rPr>
                            <w:rFonts w:cs="Times New Roman"/>
                            <w:szCs w:val="24"/>
                          </w:rPr>
                        </w:pPr>
                        <w:r w:rsidRPr="00266F8C">
                          <w:rPr>
                            <w:rFonts w:cs="Times New Roman"/>
                            <w:szCs w:val="24"/>
                          </w:rPr>
                          <w:t>Support group</w:t>
                        </w:r>
                      </w:p>
                      <w:p w14:paraId="13514F2D" w14:textId="77777777" w:rsidR="00501396" w:rsidRDefault="00501396" w:rsidP="005E59BA">
                        <w:pPr>
                          <w:spacing w:line="240" w:lineRule="auto"/>
                          <w:jc w:val="center"/>
                        </w:pPr>
                      </w:p>
                    </w:txbxContent>
                  </v:textbox>
                </v:roundrect>
                <v:roundrect id="Rounded Rectangle 7" o:spid="_x0000_s1033" style="position:absolute;left:20520;top:27219;width:16955;height:119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" fillcolor="window" strokecolor="#70ad47" strokeweight="1pt">
                  <v:stroke joinstyle="miter"/>
                  <v:textbox>
                    <w:txbxContent>
                      <w:p w14:paraId="77CA9D35" w14:textId="77777777" w:rsidR="00501396" w:rsidRPr="00984F15" w:rsidRDefault="00501396" w:rsidP="005E59BA">
                        <w:pPr>
                          <w:spacing w:line="240" w:lineRule="auto"/>
                          <w:jc w:val="center"/>
                          <w:rPr>
                            <w:rFonts w:cs="Times New Roman"/>
                            <w:szCs w:val="24"/>
                            <w:u w:val="single"/>
                          </w:rPr>
                        </w:pPr>
                        <w:r>
                          <w:rPr>
                            <w:rFonts w:cs="Times New Roman"/>
                            <w:szCs w:val="24"/>
                            <w:u w:val="single"/>
                          </w:rPr>
                          <w:t>Health maintenance</w:t>
                        </w:r>
                      </w:p>
                      <w:p w14:paraId="32FDFD88" w14:textId="77777777" w:rsidR="00501396" w:rsidRDefault="00501396" w:rsidP="005E59BA">
                        <w:pPr>
                          <w:spacing w:line="240" w:lineRule="auto"/>
                          <w:jc w:val="center"/>
                          <w:rPr>
                            <w:rFonts w:cs="Times New Roman"/>
                            <w:szCs w:val="24"/>
                          </w:rPr>
                        </w:pPr>
                        <w:r>
                          <w:rPr>
                            <w:rFonts w:cs="Times New Roman"/>
                            <w:szCs w:val="24"/>
                          </w:rPr>
                          <w:t>Counselling</w:t>
                        </w:r>
                      </w:p>
                      <w:p w14:paraId="54F406DF" w14:textId="77777777" w:rsidR="00501396" w:rsidRDefault="00501396" w:rsidP="005E59BA">
                        <w:pPr>
                          <w:spacing w:line="240" w:lineRule="auto"/>
                          <w:jc w:val="center"/>
                          <w:rPr>
                            <w:rFonts w:cs="Times New Roman"/>
                            <w:szCs w:val="24"/>
                          </w:rPr>
                        </w:pPr>
                        <w:r>
                          <w:rPr>
                            <w:rFonts w:cs="Times New Roman"/>
                            <w:szCs w:val="24"/>
                          </w:rPr>
                          <w:t>Family support</w:t>
                        </w:r>
                      </w:p>
                      <w:p w14:paraId="30B88941" w14:textId="77777777" w:rsidR="00501396" w:rsidRPr="00984F15" w:rsidRDefault="00501396" w:rsidP="005E59BA">
                        <w:pPr>
                          <w:spacing w:line="240" w:lineRule="auto"/>
                          <w:jc w:val="center"/>
                          <w:rPr>
                            <w:rFonts w:cs="Times New Roman"/>
                            <w:szCs w:val="24"/>
                          </w:rPr>
                        </w:pPr>
                        <w:r>
                          <w:rPr>
                            <w:rFonts w:cs="Times New Roman"/>
                            <w:szCs w:val="24"/>
                          </w:rPr>
                          <w:t>Adherence program</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34" type="#_x0000_t67" style="position:absolute;left:5635;top:9144;width:1143;height:17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" adj="20896" fillcolor="#ffdd9c" strokecolor="#ffc000" strokeweight=".5pt">
                  <v:fill color2="#ffd479" rotate="t" colors="0 #ffdd9c;.5 #ffd78e;1 #ffd479" focus="100%" type="gradient">
                    <o:fill v:ext="view" type="gradientUnscaled"/>
                  </v:fill>
                </v:shape>
                <v:shape id="Down Arrow 9" o:spid="_x0000_s1035" type="#_x0000_t67" style="position:absolute;left:26156;top:9144;width:1143;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" adj="20914" fillcolor="#ffdd9c" strokecolor="#ffc000" strokeweight=".5pt">
                  <v:fill color2="#ffd479" rotate="t" colors="0 #ffdd9c;.5 #ffd78e;1 #ffd479" focus="100%" type="gradient">
                    <o:fill v:ext="view" type="gradientUnscaled"/>
                  </v:fill>
                </v:shape>
                <v:shape id="Down Arrow 10" o:spid="_x0000_s1036" type="#_x0000_t67" style="position:absolute;left:45188;top:8718;width:1143;height:18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" adj="20932" fillcolor="#ffdd9c" strokecolor="#ffc000" strokeweight=".5pt">
                  <v:fill color2="#ffd479" rotate="t" colors="0 #ffdd9c;.5 #ffd78e;1 #ffd479"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37" type="#_x0000_t66" style="position:absolute;left:15629;top:33067;width:4953;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" adj="3503" fillcolor="#ffd966" strokecolor="#ffd966"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8" type="#_x0000_t13" style="position:absolute;left:37532;top:33067;width:4287;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" adj="17520" fillcolor="#ffd966" strokecolor="#ffd966" strokeweight="1pt"/>
                <v:roundrect id="Rounded Rectangle 14" o:spid="_x0000_s1039" style="position:absolute;left:10526;top:12333;width:10858;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" fillcolor="window" strokecolor="#70ad47" strokeweight="1pt">
                  <v:stroke joinstyle="miter"/>
                  <v:textbox>
                    <w:txbxContent>
                      <w:p w14:paraId="0255595A" w14:textId="77777777" w:rsidR="00501396" w:rsidRPr="000F1217" w:rsidRDefault="00501396" w:rsidP="00673DA2">
                        <w:pPr>
                          <w:spacing w:line="240" w:lineRule="auto"/>
                          <w:jc w:val="center"/>
                          <w:rPr>
                            <w:rFonts w:cs="Times New Roman"/>
                            <w:szCs w:val="24"/>
                          </w:rPr>
                        </w:pPr>
                        <w:r w:rsidRPr="000F1217">
                          <w:rPr>
                            <w:rFonts w:cs="Times New Roman"/>
                            <w:szCs w:val="24"/>
                          </w:rPr>
                          <w:t>Referrals</w:t>
                        </w:r>
                      </w:p>
                    </w:txbxContent>
                  </v:textbox>
                </v:roundrect>
                <v:roundrect id="Rounded Rectangle 15" o:spid="_x0000_s1040" style="position:absolute;left:10526;top:18394;width:10858;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" fillcolor="window" strokecolor="#70ad47" strokeweight="1pt">
                  <v:stroke joinstyle="miter"/>
                  <v:textbox>
                    <w:txbxContent>
                      <w:p w14:paraId="133B5402" w14:textId="77777777" w:rsidR="00501396" w:rsidRPr="000F1217" w:rsidRDefault="00501396" w:rsidP="00673DA2">
                        <w:pPr>
                          <w:spacing w:line="240" w:lineRule="auto"/>
                          <w:jc w:val="center"/>
                          <w:rPr>
                            <w:rFonts w:cs="Times New Roman"/>
                            <w:szCs w:val="24"/>
                          </w:rPr>
                        </w:pPr>
                        <w:r w:rsidRPr="000F1217">
                          <w:rPr>
                            <w:rFonts w:cs="Times New Roman"/>
                            <w:szCs w:val="24"/>
                          </w:rPr>
                          <w:t>Consultation</w:t>
                        </w:r>
                      </w:p>
                    </w:txbxContent>
                  </v:textbox>
                </v:roundrect>
                <v:roundrect id="Rounded Rectangle 16" o:spid="_x0000_s1041" style="position:absolute;left:30088;top:16159;width:11910;height:43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" fillcolor="window" strokecolor="#70ad47" strokeweight="1pt">
                  <v:stroke joinstyle="miter"/>
                  <v:textbox>
                    <w:txbxContent>
                      <w:p w14:paraId="73184603" w14:textId="77777777" w:rsidR="00501396" w:rsidRPr="000F1217" w:rsidRDefault="00501396" w:rsidP="00673DA2">
                        <w:pPr>
                          <w:spacing w:line="240" w:lineRule="auto"/>
                          <w:jc w:val="center"/>
                          <w:rPr>
                            <w:rFonts w:cs="Times New Roman"/>
                            <w:szCs w:val="24"/>
                          </w:rPr>
                        </w:pPr>
                        <w:r w:rsidRPr="000F1217">
                          <w:rPr>
                            <w:rFonts w:cs="Times New Roman"/>
                            <w:szCs w:val="24"/>
                          </w:rPr>
                          <w:t>HIV</w:t>
                        </w:r>
                        <w:r>
                          <w:rPr>
                            <w:rFonts w:cs="Times New Roman"/>
                            <w:szCs w:val="24"/>
                          </w:rPr>
                          <w:t xml:space="preserve"> </w:t>
                        </w:r>
                        <w:r w:rsidRPr="000F1217">
                          <w:rPr>
                            <w:rFonts w:cs="Times New Roman"/>
                            <w:szCs w:val="24"/>
                          </w:rPr>
                          <w:t>Testing</w:t>
                        </w:r>
                      </w:p>
                    </w:txbxContent>
                  </v:textbox>
                </v:roundrect>
                <v:roundrect id="Rounded Rectangle 17" o:spid="_x0000_s1042" style="position:absolute;left:49547;top:14141;width:14889;height:8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" fillcolor="window" strokecolor="#70ad47" strokeweight="1pt">
                  <v:stroke joinstyle="miter"/>
                  <v:textbox>
                    <w:txbxContent>
                      <w:p w14:paraId="6FC18379" w14:textId="77777777" w:rsidR="00501396" w:rsidRPr="00A61DC8" w:rsidRDefault="00501396" w:rsidP="00673DA2">
                        <w:pPr>
                          <w:spacing w:line="240" w:lineRule="auto"/>
                          <w:jc w:val="center"/>
                          <w:rPr>
                            <w:rFonts w:cs="Times New Roman"/>
                            <w:szCs w:val="24"/>
                          </w:rPr>
                        </w:pPr>
                        <w:r w:rsidRPr="00A61DC8">
                          <w:rPr>
                            <w:rFonts w:cs="Times New Roman"/>
                            <w:szCs w:val="24"/>
                          </w:rPr>
                          <w:t>NGO</w:t>
                        </w:r>
                      </w:p>
                      <w:p w14:paraId="6DDDB14A" w14:textId="77777777" w:rsidR="00501396" w:rsidRPr="00A61DC8" w:rsidRDefault="00501396" w:rsidP="00673DA2">
                        <w:pPr>
                          <w:spacing w:line="240" w:lineRule="auto"/>
                          <w:jc w:val="center"/>
                          <w:rPr>
                            <w:rFonts w:cs="Times New Roman"/>
                            <w:szCs w:val="24"/>
                          </w:rPr>
                        </w:pPr>
                        <w:r w:rsidRPr="00A61DC8">
                          <w:rPr>
                            <w:rFonts w:cs="Times New Roman"/>
                            <w:szCs w:val="24"/>
                          </w:rPr>
                          <w:t>Community network</w:t>
                        </w:r>
                      </w:p>
                    </w:txbxContent>
                  </v:textbox>
                </v:roundrect>
                <v:shape id="Right Arrow 18" o:spid="_x0000_s1043" type="#_x0000_t13" style="position:absolute;left:6273;top:13928;width:4286;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" adj="17520" fillcolor="#ffd966" strokecolor="#ffd966" strokeweight="1pt"/>
                <v:shape id="Right Arrow 19" o:spid="_x0000_s1044" type="#_x0000_t13" style="position:absolute;left:6273;top:19882;width:4286;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" adj="17520" fillcolor="#ffd966" strokecolor="#ffd966" strokeweight="1pt"/>
                <v:shape id="Right Arrow 20" o:spid="_x0000_s1045" type="#_x0000_t13" style="position:absolute;left:45720;top:16799;width:3810;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" adj="17010" fillcolor="#ffd966" strokecolor="#ffd966" strokeweight="1pt"/>
                <v:shape id="Right Arrow 21" o:spid="_x0000_s1046" type="#_x0000_t13" style="position:absolute;left:26581;top:17650;width:342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" fillcolor="#ffd966" strokecolor="#ffd966" strokeweight="1pt"/>
                <w10:wrap type="topAndBottom" anchorx="margin"/>
              </v:group>
            </w:pict>
          </mc:Fallback>
        </mc:AlternateContent>
      </w:r>
      <w:r w:rsidRPr="00FB39B2">
        <w:rPr>
          <w:b/>
          <w:lang w:val="en-US"/>
        </w:rPr>
        <w:br w:type="page"/>
      </w:r>
    </w:p>
    <w:p w14:paraId="5202676F" w14:textId="77777777" w:rsidR="00590ACA" w:rsidRPr="00FB39B2" w:rsidRDefault="00590ACA" w:rsidP="00E874B3">
      <w:pPr>
        <w:pStyle w:val="Heading2"/>
        <w:rPr>
          <w:lang w:val="en-US"/>
        </w:rPr>
      </w:pPr>
      <w:bookmarkStart w:id="16" w:name="_Toc144740280"/>
      <w:r w:rsidRPr="00FB39B2">
        <w:rPr>
          <w:lang w:val="en-US"/>
        </w:rPr>
        <w:lastRenderedPageBreak/>
        <w:t>2.3 Knowledge of Healthcare Practitioners on Standard Management of HIV/AIDS</w:t>
      </w:r>
      <w:bookmarkEnd w:id="16"/>
    </w:p>
    <w:p w14:paraId="4146DF72" w14:textId="7F926A62" w:rsidR="00590ACA" w:rsidRPr="00FB39B2" w:rsidRDefault="00D24259" w:rsidP="00590ACA">
      <w:pPr>
        <w:rPr>
          <w:lang w:val="en-US"/>
        </w:rPr>
      </w:pPr>
      <w:r w:rsidRPr="00FB39B2">
        <w:rPr>
          <w:lang w:val="en-US"/>
        </w:rPr>
        <w:t>The management</w:t>
      </w:r>
      <w:r w:rsidR="00590ACA" w:rsidRPr="00FB39B2">
        <w:rPr>
          <w:lang w:val="en-US"/>
        </w:rPr>
        <w:t xml:space="preserve"> of HIV/AIDS</w:t>
      </w:r>
      <w:r w:rsidRPr="00FB39B2">
        <w:rPr>
          <w:lang w:val="en-US"/>
        </w:rPr>
        <w:t xml:space="preserve"> has evolved over the years with variations aimed at providing the best possible care for people living with HIV/AIDS (PLHIV). Consequently, healthcare workers are tasked with keeping up-to-date with the current knowledge regarding methods of prevention and management of HIV/AIDS (Yadzir, Ramly, &amp; Suleiman, 2021).</w:t>
      </w:r>
      <w:r w:rsidR="00EF38DF" w:rsidRPr="00FB39B2">
        <w:rPr>
          <w:lang w:val="en-US"/>
        </w:rPr>
        <w:t xml:space="preserve"> Globally, although significant progress has been achieved in the treatment and care of PLHIV, there is still reports of HIV-related discrimination and stigma from healthcare workers, as well as the general population (Yadzir et al., 2021). Healthcare workers are integral in the global efforts aimed at ending the HIV/AIDS endemic, and are as such encouraged to provide support, encouragement and counselling to PLHIV. Knowledge of this integral management practice should deter healthcare workers from being discriminatory towards PLHIV. However, Pitasi et al. (2018) has established that knowledge on HIV/AIDS management protocols does not necessarily translate to positive practices by healthcare workers.</w:t>
      </w:r>
      <w:r w:rsidR="00EE65B6" w:rsidRPr="00FB39B2">
        <w:rPr>
          <w:lang w:val="en-US"/>
        </w:rPr>
        <w:t xml:space="preserve"> Another integral aspect of management of HIV/AIDS pertains to adolescents who are diagnosed with the infection. According to Hayfron-Benjamin et al. (2020), there is an inadequate number of healthcare workers who possess the requisite knowledge to provide age-specific HIV/AIDS counselling and its related services to adolescents living with HIV/AIDS (ALHIV).</w:t>
      </w:r>
      <w:r w:rsidR="00C84829" w:rsidRPr="00FB39B2">
        <w:rPr>
          <w:lang w:val="en-US"/>
        </w:rPr>
        <w:t xml:space="preserve"> To compound this challenge, the few healthcare workers who claim to be knowledgeable about management of HIV/AIDS among adolescents have been found to be deficient in their knowledge (Hayfron-Benjamin et al., 2020).</w:t>
      </w:r>
    </w:p>
    <w:p w14:paraId="48127177" w14:textId="19019FFF" w:rsidR="000F2627" w:rsidRPr="00FB39B2" w:rsidRDefault="000F2627" w:rsidP="00590ACA">
      <w:pPr>
        <w:rPr>
          <w:lang w:val="en-US"/>
        </w:rPr>
      </w:pPr>
      <w:r w:rsidRPr="00FB39B2">
        <w:rPr>
          <w:lang w:val="en-US"/>
        </w:rPr>
        <w:t>Management of HIV/AIDS can be categorized in terms of managing PLHIV</w:t>
      </w:r>
      <w:r w:rsidR="00C84829" w:rsidRPr="00FB39B2">
        <w:rPr>
          <w:lang w:val="en-US"/>
        </w:rPr>
        <w:t xml:space="preserve"> (including ALHIV)</w:t>
      </w:r>
      <w:r w:rsidR="00D24259" w:rsidRPr="00FB39B2">
        <w:rPr>
          <w:lang w:val="en-US"/>
        </w:rPr>
        <w:t xml:space="preserve">, </w:t>
      </w:r>
      <w:r w:rsidRPr="00FB39B2">
        <w:rPr>
          <w:lang w:val="en-US"/>
        </w:rPr>
        <w:t>pre-exposure prophylaxis (PrEP) and post exposure prophylaxis (PEP)</w:t>
      </w:r>
      <w:r w:rsidR="00D24259" w:rsidRPr="00FB39B2">
        <w:rPr>
          <w:lang w:val="en-US"/>
        </w:rPr>
        <w:t xml:space="preserve"> (Celuppi et al., 2022; Mathewos et al., 2013; Ross et al., 2017)</w:t>
      </w:r>
      <w:r w:rsidR="00632278" w:rsidRPr="00FB39B2">
        <w:rPr>
          <w:lang w:val="en-US"/>
        </w:rPr>
        <w:t xml:space="preserve">. </w:t>
      </w:r>
      <w:r w:rsidR="00BA28CC" w:rsidRPr="00FB39B2">
        <w:rPr>
          <w:lang w:val="en-US"/>
        </w:rPr>
        <w:t xml:space="preserve">In their study to assess the knowledge towards PEP among healthcare workers in Ethiopia, Mathewos et al. (2013) identified healthcare workers to </w:t>
      </w:r>
      <w:r w:rsidR="00BA28CC" w:rsidRPr="00FB39B2">
        <w:rPr>
          <w:lang w:val="en-US"/>
        </w:rPr>
        <w:lastRenderedPageBreak/>
        <w:t>possess adequate knowledge. PEP is a requirement in order to prevent pathogenic transmission after healthcare workers are exposed to PLHIV. The management protocols in this instance pertain to such things as first aid, risk assessment, counselling, medicating short-term antiretroviral drugs for a period of 28 days after relevant laboratory investigations are conducted, and subsequent evaluation after the medication regimen is completed (Sharma et al., 2007).</w:t>
      </w:r>
      <w:r w:rsidR="006E1E47" w:rsidRPr="00FB39B2">
        <w:rPr>
          <w:lang w:val="en-US"/>
        </w:rPr>
        <w:t xml:space="preserve"> In a Nigerian study conducted among healthcare workers in a tertiary hospital, participants were identified to possess inadequate knowledge about PEP (Owolabi et al, 2012).</w:t>
      </w:r>
      <w:r w:rsidR="00763C12" w:rsidRPr="00FB39B2">
        <w:rPr>
          <w:lang w:val="en-US"/>
        </w:rPr>
        <w:t xml:space="preserve"> According to the findings of the study, although most of the healthcare workers had heard about PEP, they did not have knowledge of which antiretroviral medications were utilized in the management regimen (Owolabi et al., 2012). These studies clearly indicate a knowledge gap among healthcare workers regarding PEP. Poor knowledge on PEP has also been reported in an Ethiopian study where healthcare workers were reported not to utilize the treatment regimen because they had no knowledge about it (</w:t>
      </w:r>
      <w:r w:rsidR="008B459A" w:rsidRPr="00FB39B2">
        <w:rPr>
          <w:lang w:val="en-US"/>
        </w:rPr>
        <w:t>Tebeje &amp; Hailu, 2010</w:t>
      </w:r>
      <w:r w:rsidR="00763C12" w:rsidRPr="00FB39B2">
        <w:rPr>
          <w:lang w:val="en-US"/>
        </w:rPr>
        <w:t xml:space="preserve">). Similar to the findings of Owolabi et al. (2012), a study conducted among </w:t>
      </w:r>
      <w:r w:rsidR="00811503" w:rsidRPr="00FB39B2">
        <w:rPr>
          <w:lang w:val="en-US"/>
        </w:rPr>
        <w:t>doctors in London identified that less than a quarter of them are able to adequately identify the medications utilized for the PEP regimen</w:t>
      </w:r>
      <w:r w:rsidR="008B459A" w:rsidRPr="00FB39B2">
        <w:rPr>
          <w:lang w:val="en-US"/>
        </w:rPr>
        <w:t xml:space="preserve"> at the time</w:t>
      </w:r>
      <w:r w:rsidR="00811503" w:rsidRPr="00FB39B2">
        <w:rPr>
          <w:lang w:val="en-US"/>
        </w:rPr>
        <w:t xml:space="preserve"> (</w:t>
      </w:r>
      <w:r w:rsidR="008B459A" w:rsidRPr="00FB39B2">
        <w:rPr>
          <w:lang w:val="en-US"/>
        </w:rPr>
        <w:t>Khan et al., 2002</w:t>
      </w:r>
      <w:r w:rsidR="00811503" w:rsidRPr="00FB39B2">
        <w:rPr>
          <w:lang w:val="en-US"/>
        </w:rPr>
        <w:t>).</w:t>
      </w:r>
    </w:p>
    <w:p w14:paraId="4BA6374F" w14:textId="0AE6A176" w:rsidR="00D75C27" w:rsidRPr="00FB39B2" w:rsidRDefault="008375E8" w:rsidP="00590ACA">
      <w:pPr>
        <w:rPr>
          <w:lang w:val="en-US"/>
        </w:rPr>
      </w:pPr>
      <w:r w:rsidRPr="00FB39B2">
        <w:rPr>
          <w:lang w:val="en-US"/>
        </w:rPr>
        <w:t>Pre-exposure prophylaxis has been documented as a highly effective means of preventing HIV/AIDS</w:t>
      </w:r>
      <w:r w:rsidR="00FC7F1A" w:rsidRPr="00FB39B2">
        <w:rPr>
          <w:lang w:val="en-US"/>
        </w:rPr>
        <w:t>. According to</w:t>
      </w:r>
      <w:r w:rsidRPr="00FB39B2">
        <w:rPr>
          <w:lang w:val="en-US"/>
        </w:rPr>
        <w:t xml:space="preserve"> Bunting et al. </w:t>
      </w:r>
      <w:r w:rsidR="00FC7F1A" w:rsidRPr="00FB39B2">
        <w:rPr>
          <w:lang w:val="en-US"/>
        </w:rPr>
        <w:t>(</w:t>
      </w:r>
      <w:r w:rsidRPr="00FB39B2">
        <w:rPr>
          <w:lang w:val="en-US"/>
        </w:rPr>
        <w:t>2021)</w:t>
      </w:r>
      <w:r w:rsidR="00FC7F1A" w:rsidRPr="00FB39B2">
        <w:rPr>
          <w:lang w:val="en-US"/>
        </w:rPr>
        <w:t xml:space="preserve"> when taken daily, the PrEP regimen has a 99% potency of reducing the risk of sexual transmission of HIV. To corroborate this, a </w:t>
      </w:r>
      <w:r w:rsidR="00EF11F9" w:rsidRPr="00FB39B2">
        <w:rPr>
          <w:lang w:val="en-US"/>
        </w:rPr>
        <w:t>clinical trial</w:t>
      </w:r>
      <w:r w:rsidR="00FC7F1A" w:rsidRPr="00FB39B2">
        <w:rPr>
          <w:lang w:val="en-US"/>
        </w:rPr>
        <w:t xml:space="preserve"> conducted among men who have sex with other men</w:t>
      </w:r>
      <w:r w:rsidR="00EF11F9" w:rsidRPr="00FB39B2">
        <w:rPr>
          <w:lang w:val="en-US"/>
        </w:rPr>
        <w:t xml:space="preserve"> reported up to 90% reduction in HIV acquisition among men who were put on a specific PrEP regimen (Anderson et al., 2012). Notwithstanding, the efficacy of these medications as established by these studies have not adequately met the public health needs required for the prevention of HIV/AIDS. This challenge has been attributed to poor and limited knowledge of healthcare workers about PrEP (Bunting et </w:t>
      </w:r>
      <w:r w:rsidR="00EF11F9" w:rsidRPr="00FB39B2">
        <w:rPr>
          <w:lang w:val="en-US"/>
        </w:rPr>
        <w:lastRenderedPageBreak/>
        <w:t xml:space="preserve">al., 2021). In a survey conducted in the United States among primary care clinicians over the period from 2009 to 2015, </w:t>
      </w:r>
      <w:r w:rsidR="00256842" w:rsidRPr="00FB39B2">
        <w:rPr>
          <w:lang w:val="en-US"/>
        </w:rPr>
        <w:t>prescribers were identified to be unfamiliar with the guidelines pertaining to PrEP and the specific requirements patients need (Smith et al., 2016).</w:t>
      </w:r>
      <w:r w:rsidR="00B36AA6" w:rsidRPr="00FB39B2">
        <w:rPr>
          <w:lang w:val="en-US"/>
        </w:rPr>
        <w:t xml:space="preserve"> According to Smith et al. (2016), men who have sex with other men, and bisexuals are more likely to ignore opportunities to prevent HIV due to verbal harassment, physical and sexual violence, and associated stigma they experience from the general public and some healthcare professionals. Consequently, the prevalence of HIV is noted to be higher among this population group. Members of this population have reported been denied PrEP treatments because of such related stigma, and because healthcare workers have reported their limited knowledge on the specific medications to prescribe for PrEP (Furkawa et al., 2020).</w:t>
      </w:r>
      <w:r w:rsidR="00D75C27" w:rsidRPr="00FB39B2">
        <w:rPr>
          <w:lang w:val="en-US"/>
        </w:rPr>
        <w:t xml:space="preserve"> In addition to these health worker-related challenges, Bunting et al. (2021) identified some lapses in knowledge, including but not limited to follow-up HIV testing at 3-month intervals, and the need for HIV-negative status to be considered as a candidate for PrEP.</w:t>
      </w:r>
    </w:p>
    <w:p w14:paraId="6A5EE79D" w14:textId="005F0823" w:rsidR="00D75C27" w:rsidRPr="00FB39B2" w:rsidRDefault="00D75C27" w:rsidP="00590ACA">
      <w:pPr>
        <w:rPr>
          <w:lang w:val="en-US"/>
        </w:rPr>
      </w:pPr>
      <w:r w:rsidRPr="00FB39B2">
        <w:rPr>
          <w:lang w:val="en-US"/>
        </w:rPr>
        <w:t xml:space="preserve">In a study conducted in Malaysia among healthcare workers in government healthcare facilities, </w:t>
      </w:r>
      <w:r w:rsidR="00C87E5D" w:rsidRPr="00FB39B2">
        <w:rPr>
          <w:lang w:val="en-US"/>
        </w:rPr>
        <w:t>respondents were found to possess high levels of knowledge pertaining to HIV (Yadzir et al., 2021). Similarly, a study conducted in the Kingdom of Lesotho identified high levels of knowledge and understanding among healthcare workers</w:t>
      </w:r>
      <w:r w:rsidR="002D57FD" w:rsidRPr="00FB39B2">
        <w:rPr>
          <w:lang w:val="en-US"/>
        </w:rPr>
        <w:t xml:space="preserve"> and end-users</w:t>
      </w:r>
      <w:r w:rsidR="00C87E5D" w:rsidRPr="00FB39B2">
        <w:rPr>
          <w:lang w:val="en-US"/>
        </w:rPr>
        <w:t>, especially pertaining to pre-exposure prophylaxis management (Geldsetzer et al., 2022).</w:t>
      </w:r>
      <w:r w:rsidR="00167699" w:rsidRPr="00FB39B2">
        <w:rPr>
          <w:lang w:val="en-US"/>
        </w:rPr>
        <w:t xml:space="preserve"> The finding of this study was attributed to the government’s intervention in providing a nationwide training for healthcare workers on the management of HIV (Geldsetzer et al., 2022).</w:t>
      </w:r>
      <w:r w:rsidR="00F415DA" w:rsidRPr="00FB39B2">
        <w:rPr>
          <w:lang w:val="en-US"/>
        </w:rPr>
        <w:t xml:space="preserve"> Among students pursuing healthcare professions in the United States, although awareness of management requirements was high, there was limited knowledge pertaining to the specific regimen required for the management of HIV (Przybyla, et al., 2021). This can be due to the fact that healthcare students are exposed to several disease </w:t>
      </w:r>
      <w:r w:rsidR="00F415DA" w:rsidRPr="00FB39B2">
        <w:rPr>
          <w:lang w:val="en-US"/>
        </w:rPr>
        <w:lastRenderedPageBreak/>
        <w:t>conditions and would require to advance in their studies to discover the specific management protocols.</w:t>
      </w:r>
    </w:p>
    <w:p w14:paraId="56F6F540" w14:textId="77777777" w:rsidR="00590ACA" w:rsidRPr="00FB39B2" w:rsidRDefault="00590ACA" w:rsidP="00E874B3">
      <w:pPr>
        <w:pStyle w:val="Heading2"/>
        <w:rPr>
          <w:lang w:val="en-US"/>
        </w:rPr>
      </w:pPr>
      <w:bookmarkStart w:id="17" w:name="_Toc144740281"/>
      <w:r w:rsidRPr="00FB39B2">
        <w:rPr>
          <w:lang w:val="en-US"/>
        </w:rPr>
        <w:t>2.4 Practices of Healthcare Practitioners on Standard Management of HIV/AIDS</w:t>
      </w:r>
      <w:bookmarkEnd w:id="17"/>
    </w:p>
    <w:p w14:paraId="6404AD3C" w14:textId="02A479AE" w:rsidR="00C846A2" w:rsidRPr="00FB39B2" w:rsidRDefault="00044A42" w:rsidP="00590ACA">
      <w:pPr>
        <w:rPr>
          <w:lang w:val="en-US"/>
        </w:rPr>
      </w:pPr>
      <w:r w:rsidRPr="00FB39B2">
        <w:rPr>
          <w:lang w:val="en-US"/>
        </w:rPr>
        <w:t xml:space="preserve">Practices associated with management of HIV/AIDS is diverse across multiple geographical locations (Celuppi et al., 2022). This </w:t>
      </w:r>
      <w:r w:rsidR="00EF38DF" w:rsidRPr="00FB39B2">
        <w:rPr>
          <w:lang w:val="en-US"/>
        </w:rPr>
        <w:t xml:space="preserve">is </w:t>
      </w:r>
      <w:r w:rsidRPr="00FB39B2">
        <w:rPr>
          <w:lang w:val="en-US"/>
        </w:rPr>
        <w:t xml:space="preserve">due to several factors </w:t>
      </w:r>
      <w:r w:rsidR="002F30CC" w:rsidRPr="00FB39B2">
        <w:rPr>
          <w:lang w:val="en-US"/>
        </w:rPr>
        <w:t xml:space="preserve">such </w:t>
      </w:r>
      <w:r w:rsidRPr="00FB39B2">
        <w:rPr>
          <w:lang w:val="en-US"/>
        </w:rPr>
        <w:t>as availability of antiretroviral medications and other required resources for management, country-specific policies, and management awareness among healthcare workers, among others (Mathewos et al., 2013; Ross et al., 2017).</w:t>
      </w:r>
      <w:r w:rsidR="00EF38DF" w:rsidRPr="00FB39B2">
        <w:rPr>
          <w:lang w:val="en-US"/>
        </w:rPr>
        <w:t xml:space="preserve"> In locations where PLHIV perceive negative practices of HIV/AIDS management by healthcare workers, there is bound to be low utilization of HIV/AIDS care services, low uptake of antiretroviral therapy, and consequently, poor treatment/management outcomes (Yadzir et al., 2021).</w:t>
      </w:r>
      <w:r w:rsidR="002F30CC" w:rsidRPr="00FB39B2">
        <w:rPr>
          <w:lang w:val="en-US"/>
        </w:rPr>
        <w:t xml:space="preserve"> Practices of healthcare practitioners pertaining to HIV/AIDS management can be considered in terms of the criteria of management being meted out, whether to PLHIV, and administering PrEP or PEP.</w:t>
      </w:r>
      <w:r w:rsidR="00C846A2" w:rsidRPr="00FB39B2">
        <w:rPr>
          <w:lang w:val="en-US"/>
        </w:rPr>
        <w:t xml:space="preserve"> Ordinarily, adequate knowledge on the management of HIV/AIDS should translate into positive practices, however, this has been established to be at variance most of the time (Pitasi et al., 2018).</w:t>
      </w:r>
    </w:p>
    <w:p w14:paraId="7F5B94A7" w14:textId="7367762D" w:rsidR="001A34C3" w:rsidRPr="00FB39B2" w:rsidRDefault="001A34C3" w:rsidP="00590ACA">
      <w:pPr>
        <w:rPr>
          <w:lang w:val="en-US"/>
        </w:rPr>
      </w:pPr>
      <w:r w:rsidRPr="00FB39B2">
        <w:rPr>
          <w:lang w:val="en-US"/>
        </w:rPr>
        <w:t xml:space="preserve">PEP management is often discussed among healthcare workers, because they are most exposed to HIV infection in the healthcare setting. However, any unsuspecting individual is susceptible to contract the infection, and may require PEP. Incidentally, this may become necessary in the event of a road traffic accident (RTA) where blood exposure is inevitable. The National AIDS Control Program (NACP) in Ghana has specified protocols to follow in the PEP services, which include washing the exposed body part with soap and water, reporting the exposure incident and source of infection, the exposed individual being counselled, assessing the risk of the infection, requesting for and obtaining informed consent and consequently testing for the HIV infection, and being </w:t>
      </w:r>
      <w:r w:rsidRPr="00FB39B2">
        <w:rPr>
          <w:lang w:val="en-US"/>
        </w:rPr>
        <w:lastRenderedPageBreak/>
        <w:t xml:space="preserve">placed on an antiretroviral regimen for a period of 28 days (NACP, 2014). In risk assessment after the report has been made, the individual is either categorized as being at </w:t>
      </w:r>
      <w:r w:rsidR="00222DE0" w:rsidRPr="00FB39B2">
        <w:rPr>
          <w:lang w:val="en-US"/>
        </w:rPr>
        <w:t xml:space="preserve">very low risk, </w:t>
      </w:r>
      <w:r w:rsidRPr="00FB39B2">
        <w:rPr>
          <w:lang w:val="en-US"/>
        </w:rPr>
        <w:t>low-risk or high-risk. An individual is said to be at high-risk if they were exposed from a sharp instrument such as a needle prick, exposure to large volumes of blood, the source of the exposure is unknown, the source of the exposure is a</w:t>
      </w:r>
      <w:r w:rsidR="004625BE" w:rsidRPr="00FB39B2">
        <w:rPr>
          <w:lang w:val="en-US"/>
        </w:rPr>
        <w:t xml:space="preserve"> symptomatic </w:t>
      </w:r>
      <w:r w:rsidRPr="00FB39B2">
        <w:rPr>
          <w:lang w:val="en-US"/>
        </w:rPr>
        <w:t>HIV-positive patient, and when the injury is deep (Babanawo et al., 2018).</w:t>
      </w:r>
      <w:r w:rsidR="00222DE0" w:rsidRPr="00FB39B2">
        <w:rPr>
          <w:lang w:val="en-US"/>
        </w:rPr>
        <w:t xml:space="preserve"> For such individuals the recommended drug regimen in Zidovudine (AZT) 300mg, Lamivudine (3TC), 150mg and Lopinavir/Ritonavir (LPV/r) 400mg, taken twice daily for the 28-day period (Mathewos et al., 2013).</w:t>
      </w:r>
      <w:r w:rsidR="004625BE" w:rsidRPr="00FB39B2">
        <w:rPr>
          <w:lang w:val="en-US"/>
        </w:rPr>
        <w:t xml:space="preserve"> On the other hand, a low-risk exposure is classified as being exposed to a small volume of blood, samples of other body fluids aside blood, the source of the exposure is an asymptomatic HIV-positive patient, and exposure from a superficial injury or exposure to mucous membrane</w:t>
      </w:r>
      <w:r w:rsidR="00222DE0" w:rsidRPr="00FB39B2">
        <w:rPr>
          <w:lang w:val="en-US"/>
        </w:rPr>
        <w:t xml:space="preserve"> (Babanawo et al., 2018). For low-risk individuals, the recommended drug regimen is AZT 300mg and 3TC 150mg to be taken twice daily for the 28-day period (Mathewos et al., 2013). Individuals who are classified as very low-risk are not required to begin any PEP regimen (Babanawo et al., 2018).</w:t>
      </w:r>
    </w:p>
    <w:p w14:paraId="4603D7D2" w14:textId="2985659A" w:rsidR="00E1362F" w:rsidRPr="00FB39B2" w:rsidRDefault="00393690" w:rsidP="00590ACA">
      <w:pPr>
        <w:rPr>
          <w:lang w:val="en-US"/>
        </w:rPr>
      </w:pPr>
      <w:r w:rsidRPr="00FB39B2">
        <w:rPr>
          <w:lang w:val="en-US"/>
        </w:rPr>
        <w:t>In a study conducted among health workers in Lagos University Teaching Hospital, low level of practice of post-exposure prophylaxis was identified among the participants, although they indicated predominant occurrences of needle pricks (Ajibola et al., 2014).</w:t>
      </w:r>
      <w:r w:rsidR="002F46FF" w:rsidRPr="00FB39B2">
        <w:rPr>
          <w:lang w:val="en-US"/>
        </w:rPr>
        <w:t xml:space="preserve"> </w:t>
      </w:r>
      <w:r w:rsidR="001B466A" w:rsidRPr="00FB39B2">
        <w:rPr>
          <w:lang w:val="en-US"/>
        </w:rPr>
        <w:t>Similarly, Eticha and Gemeda (2019) in their study among healthcare workers in Eastern Ethiopia, the high knowledge identified among them was not commensurate with their practices. Consequently, the researchers suggested the need for formal trainings to be conducted for the healthcare workers to encourage their practice in accordance with their levels of knowledge.</w:t>
      </w:r>
      <w:r w:rsidR="002C6A1E" w:rsidRPr="00FB39B2">
        <w:rPr>
          <w:lang w:val="en-US"/>
        </w:rPr>
        <w:t xml:space="preserve"> This challenge is common among healthcare workers due to their constant exposure to blood and other bodily fluids which exposure them high-risk HIV infection (Eticha &amp; Gemeda, 2019).</w:t>
      </w:r>
    </w:p>
    <w:p w14:paraId="27E7F6B7" w14:textId="233F1CCD" w:rsidR="00BB6FBF" w:rsidRPr="00FB39B2" w:rsidRDefault="00BB6FBF" w:rsidP="00590ACA">
      <w:pPr>
        <w:rPr>
          <w:lang w:val="en-US"/>
        </w:rPr>
      </w:pPr>
      <w:r w:rsidRPr="00FB39B2">
        <w:rPr>
          <w:lang w:val="en-US"/>
        </w:rPr>
        <w:lastRenderedPageBreak/>
        <w:t>In an Iranian study, poor practices were identified among healthcare workers pertaining to management of HIV among PLHIV (Ebrahimi, Sindarreh, &amp; Nasirian, 2020).</w:t>
      </w:r>
      <w:r w:rsidR="00E71C0C" w:rsidRPr="00FB39B2">
        <w:rPr>
          <w:lang w:val="en-US"/>
        </w:rPr>
        <w:t xml:space="preserve"> The study reported poor practices pertaining to healthcare workers’ unwillingness to provide care for HIV-positive men who sleep with other men, and laboratory staffs’ unwillingness to run diagnostic tests </w:t>
      </w:r>
      <w:r w:rsidR="00D45511" w:rsidRPr="00FB39B2">
        <w:rPr>
          <w:lang w:val="en-US"/>
        </w:rPr>
        <w:t xml:space="preserve">for this population group </w:t>
      </w:r>
      <w:r w:rsidR="00E71C0C" w:rsidRPr="00FB39B2">
        <w:rPr>
          <w:lang w:val="en-US"/>
        </w:rPr>
        <w:t>(Ebrahimi et al., 2020).</w:t>
      </w:r>
      <w:r w:rsidR="00D45511" w:rsidRPr="00FB39B2">
        <w:rPr>
          <w:lang w:val="en-US"/>
        </w:rPr>
        <w:t xml:space="preserve"> </w:t>
      </w:r>
      <w:r w:rsidR="00E75268" w:rsidRPr="00FB39B2">
        <w:rPr>
          <w:lang w:val="en-US"/>
        </w:rPr>
        <w:t>Other studies have reported negative practices including denying care to HIV-positive individuals, placing HIV-positive individuals at the end of hospital queues, providing lower standards of care, revealing patients’ HIV status to relatives and other healthcare workers without their consent, and gossiping about PLHIV, among others (Yadzir et al., 2021).</w:t>
      </w:r>
      <w:r w:rsidR="00901E0B" w:rsidRPr="00FB39B2">
        <w:rPr>
          <w:lang w:val="en-US"/>
        </w:rPr>
        <w:t xml:space="preserve"> It is noteworthy that the practices of healthcare workers impact significantly on the management and prevention of HIV, especially among PLHIV. Consequently, the gradual increase in HIV prevalence regardless of the high levels of knowledge that have been recorded in some studies require that healthcare workers exhibit positive attitudes towards HIV management (Ebrahimi et al., 2020).</w:t>
      </w:r>
    </w:p>
    <w:p w14:paraId="6607F2EC" w14:textId="05CFDB78" w:rsidR="00277693" w:rsidRPr="00FB39B2" w:rsidRDefault="00A85DBF" w:rsidP="00590ACA">
      <w:pPr>
        <w:rPr>
          <w:lang w:val="en-US"/>
        </w:rPr>
      </w:pPr>
      <w:r w:rsidRPr="00FB39B2">
        <w:rPr>
          <w:lang w:val="en-US"/>
        </w:rPr>
        <w:t xml:space="preserve">It has been documented that many healthcare workers in sub-Saharan Africa do not communicate appropriately with PLHIV in providing care. A study that was conducted in Nigeria to evaluate practices of nurses towards HIV-positive individuals identified that they are harsh and speak rudely to PLHIV (Reis et al., 2005). In Ghana, nurses are known to exhibit discriminatory care towards people they are familiar with, whilst neglecting to give prompt attention to PLHIV (Dapaah, 2016). </w:t>
      </w:r>
      <w:r w:rsidR="00E37535" w:rsidRPr="00FB39B2">
        <w:rPr>
          <w:lang w:val="en-US"/>
        </w:rPr>
        <w:t>Healthcare workers with high levels of education have been documented to relegate individuals with lower educational status as being inferior, consequently ordering them about, yelling at them, and treating them with impatience during their hospital visits (Dapaah, 2016).</w:t>
      </w:r>
      <w:r w:rsidR="006D3FB6" w:rsidRPr="00FB39B2">
        <w:rPr>
          <w:lang w:val="en-US"/>
        </w:rPr>
        <w:t xml:space="preserve"> It is imperative for healthcare workers to display unstigmatized practices towards PLHIV in order to offer the best management and care</w:t>
      </w:r>
      <w:r w:rsidR="00C42097" w:rsidRPr="00FB39B2">
        <w:rPr>
          <w:lang w:val="en-US"/>
        </w:rPr>
        <w:t xml:space="preserve"> (Ebrahimi et al., 2020).</w:t>
      </w:r>
    </w:p>
    <w:p w14:paraId="2D124A89" w14:textId="4D7A89E9" w:rsidR="00590ACA" w:rsidRPr="00FB39B2" w:rsidRDefault="00590ACA" w:rsidP="00E874B3">
      <w:pPr>
        <w:pStyle w:val="Heading2"/>
        <w:rPr>
          <w:lang w:val="en-US"/>
        </w:rPr>
      </w:pPr>
      <w:bookmarkStart w:id="18" w:name="_Toc144740282"/>
      <w:r w:rsidRPr="00FB39B2">
        <w:rPr>
          <w:lang w:val="en-US"/>
        </w:rPr>
        <w:lastRenderedPageBreak/>
        <w:t>2.5 Factors that Influence Knowledge of Healthcare Practitioners on HIV/AIDS</w:t>
      </w:r>
      <w:r w:rsidR="00D850E9" w:rsidRPr="00FB39B2">
        <w:rPr>
          <w:lang w:val="en-US"/>
        </w:rPr>
        <w:t xml:space="preserve"> </w:t>
      </w:r>
      <w:r w:rsidRPr="00FB39B2">
        <w:rPr>
          <w:lang w:val="en-US"/>
        </w:rPr>
        <w:t>Management</w:t>
      </w:r>
      <w:bookmarkEnd w:id="18"/>
    </w:p>
    <w:p w14:paraId="31C246FB" w14:textId="2D52F2E1" w:rsidR="00590ACA" w:rsidRPr="00FB39B2" w:rsidRDefault="00623E88" w:rsidP="00590ACA">
      <w:pPr>
        <w:rPr>
          <w:lang w:val="en-US"/>
        </w:rPr>
      </w:pPr>
      <w:r w:rsidRPr="00FB39B2">
        <w:rPr>
          <w:lang w:val="en-US"/>
        </w:rPr>
        <w:t>As healthcare workers, occupational duties typically expose them to blood and other bodily fluids, that increase their risk of exposure to HIV, as well as other viral health infections as Hepatitis B virus (HBV) and Hepatitis C virus (HCV) (Eticha &amp; Gemeda, 2019). Invariably, at every screening of HIV in healthcare facilities, HBV and HCV are included in the routine screening. The WHO guidelines in the use of antiretroviral drugs for treating and preventing HIV infection</w:t>
      </w:r>
      <w:r w:rsidR="00C97BB3" w:rsidRPr="00FB39B2">
        <w:rPr>
          <w:lang w:val="en-US"/>
        </w:rPr>
        <w:t xml:space="preserve"> in PEP is recommended to be initiated as soon as possible, up to 72 hours after an individual is identified to be at high-risk exposure</w:t>
      </w:r>
      <w:r w:rsidR="00FB2F4E" w:rsidRPr="00FB39B2">
        <w:rPr>
          <w:lang w:val="en-US"/>
        </w:rPr>
        <w:t xml:space="preserve"> (WHO, 2014</w:t>
      </w:r>
      <w:r w:rsidR="00C97BB3" w:rsidRPr="00FB39B2">
        <w:rPr>
          <w:lang w:val="en-US"/>
        </w:rPr>
        <w:t xml:space="preserve">). However, not all healthcare practitioners are privy to this knowledge. According to Eticha and Gemeda (2019), being of higher educational qualification and/or having a qualification in the healthcare sector such as medicine significantly influences knowledge of </w:t>
      </w:r>
      <w:r w:rsidR="0072760C" w:rsidRPr="00FB39B2">
        <w:rPr>
          <w:lang w:val="en-US"/>
        </w:rPr>
        <w:t>management protocols of HIV/AIDS. Similary, Owolabi et al. (2012) reported from the findings of their study that being a doctor, a laboratory scientist or a nurse is significantly associated with knowledge on PEP management. According to their study, doctors were more likely to possess higher knowledge compared to laboratory scientists and nurses respectively.</w:t>
      </w:r>
      <w:r w:rsidR="00F54513" w:rsidRPr="00FB39B2">
        <w:rPr>
          <w:lang w:val="en-US"/>
        </w:rPr>
        <w:t xml:space="preserve"> Possibly, doctors establish the diagnosis of the infection whereas laboratory scientists carry out the diagnostic investigation to confirm the diagnosis, influencing their level of knowledge (Owolabi et al., 2012).</w:t>
      </w:r>
      <w:r w:rsidR="009C2373" w:rsidRPr="00FB39B2">
        <w:rPr>
          <w:lang w:val="en-US"/>
        </w:rPr>
        <w:t xml:space="preserve"> Among students of pharmacy in a study conducted in Malaysia, however, knowledge on PEP was identified to be low (Ahmed, Hassali, &amp; Aziz, 2009)</w:t>
      </w:r>
      <w:r w:rsidR="00E33C4D" w:rsidRPr="00FB39B2">
        <w:rPr>
          <w:lang w:val="en-US"/>
        </w:rPr>
        <w:t>.</w:t>
      </w:r>
    </w:p>
    <w:p w14:paraId="473232DC" w14:textId="2DEEF260" w:rsidR="00E33C4D" w:rsidRPr="00FB39B2" w:rsidRDefault="00E33C4D" w:rsidP="00590ACA">
      <w:pPr>
        <w:rPr>
          <w:lang w:val="en-US"/>
        </w:rPr>
      </w:pPr>
      <w:r w:rsidRPr="00FB39B2">
        <w:rPr>
          <w:lang w:val="en-US"/>
        </w:rPr>
        <w:t xml:space="preserve">Another factor known to influence healthcare workers’ knowledge on management of HIV/AIDS is the number of years of work experience they possess. Based on their experience and frequency of attending to the same cases over and over, it is easier identifying and initiating prompt management. Owolabi et al. (2012) established that the efficiency and efficacy of the management </w:t>
      </w:r>
      <w:r w:rsidRPr="00FB39B2">
        <w:rPr>
          <w:lang w:val="en-US"/>
        </w:rPr>
        <w:lastRenderedPageBreak/>
        <w:t>of HIV/AIDS</w:t>
      </w:r>
      <w:r w:rsidR="00CF29B4" w:rsidRPr="00FB39B2">
        <w:rPr>
          <w:lang w:val="en-US"/>
        </w:rPr>
        <w:t xml:space="preserve">, especially among individuals who are categorized as high-risk exposed, is time-dependent, indicating the need for early initiation of the treatment regimen. This is knowledge most likely possessed by healthcare practitioners with multiple years of work experience. In their study in North West Ethiopia, Mathewos et al. (2013) identified low levels of knowledge among healthcare workers due to the fact that majority of them had been working for less than </w:t>
      </w:r>
      <w:r w:rsidR="0065085F" w:rsidRPr="00FB39B2">
        <w:rPr>
          <w:lang w:val="en-US"/>
        </w:rPr>
        <w:t>six months up to two years. Another knowledge likely to be possessed by healthcare workers with multiple years of work experience is that fact that, in addition to</w:t>
      </w:r>
      <w:r w:rsidR="00BE2F6C" w:rsidRPr="00FB39B2">
        <w:rPr>
          <w:lang w:val="en-US"/>
        </w:rPr>
        <w:t xml:space="preserve"> being on the prophylactic treatment for the 28-day duration, the regimen should be started within an hour to 72 hours of being considered high-risk exposed. Consequently, interns at a medical college in West Bengal, India, were identified to have poor knowledge this</w:t>
      </w:r>
      <w:r w:rsidR="00867001" w:rsidRPr="00FB39B2">
        <w:rPr>
          <w:lang w:val="en-US"/>
        </w:rPr>
        <w:t xml:space="preserve"> (Mukherjee et al., 2013). Among healthcare workers in Eastern Ethiopia, Eticha and Gemeda (2019) reported high knowledge of the PEP management protocols because more than half of them had been working for longer as professional healthcare practitioners.</w:t>
      </w:r>
    </w:p>
    <w:p w14:paraId="42D52A50" w14:textId="6AA97786" w:rsidR="00867001" w:rsidRPr="00FB39B2" w:rsidRDefault="00867001" w:rsidP="00590ACA">
      <w:pPr>
        <w:rPr>
          <w:lang w:val="en-US"/>
        </w:rPr>
      </w:pPr>
      <w:r w:rsidRPr="00FB39B2">
        <w:rPr>
          <w:lang w:val="en-US"/>
        </w:rPr>
        <w:t xml:space="preserve">Providing healthcare workers with training on the management and organizing multiple workshops to that effect influences their knowledge on HIV/AIDS management. Based on their findings, Mukherjee et al. (2013) suggested the need for </w:t>
      </w:r>
      <w:r w:rsidR="00E838A2" w:rsidRPr="00FB39B2">
        <w:rPr>
          <w:lang w:val="en-US"/>
        </w:rPr>
        <w:t xml:space="preserve">on-site training for medical school interns on HIV/AIDS management, which can </w:t>
      </w:r>
      <w:r w:rsidR="007A62B9" w:rsidRPr="00FB39B2">
        <w:rPr>
          <w:lang w:val="en-US"/>
        </w:rPr>
        <w:t xml:space="preserve">be extended as a recommendation for professional medical doctors and other healthcare workers engaged in the disease management. To corroborate this, Matthewos et al. (2013) identified that most healthcare workers </w:t>
      </w:r>
      <w:r w:rsidR="0075345A" w:rsidRPr="00FB39B2">
        <w:rPr>
          <w:lang w:val="en-US"/>
        </w:rPr>
        <w:t>received knowledge on standard management of HIV/AIDS from formal training workshops.</w:t>
      </w:r>
      <w:r w:rsidR="006C58BA" w:rsidRPr="00FB39B2">
        <w:rPr>
          <w:lang w:val="en-US"/>
        </w:rPr>
        <w:t xml:space="preserve"> </w:t>
      </w:r>
      <w:r w:rsidR="005F30B7" w:rsidRPr="00FB39B2">
        <w:rPr>
          <w:lang w:val="en-US"/>
        </w:rPr>
        <w:t>A study conducted in Nigeria to advocate for healthcare workers’ training argued that it is imperative due to existing co-morbid conditions</w:t>
      </w:r>
      <w:r w:rsidR="00335017" w:rsidRPr="00FB39B2">
        <w:rPr>
          <w:lang w:val="en-US"/>
        </w:rPr>
        <w:t xml:space="preserve"> present among PLHIV, which may render the impact of the HIV management insignificant (Oladele et al., 2023).</w:t>
      </w:r>
    </w:p>
    <w:p w14:paraId="0529E387" w14:textId="77777777" w:rsidR="00590ACA" w:rsidRPr="00FB39B2" w:rsidRDefault="00590ACA" w:rsidP="00E874B3">
      <w:pPr>
        <w:pStyle w:val="Heading2"/>
        <w:rPr>
          <w:lang w:val="en-US"/>
        </w:rPr>
      </w:pPr>
      <w:bookmarkStart w:id="19" w:name="_Toc144740283"/>
      <w:r w:rsidRPr="00FB39B2">
        <w:rPr>
          <w:lang w:val="en-US"/>
        </w:rPr>
        <w:lastRenderedPageBreak/>
        <w:t>2.6 Factors that Influence Practices of Healthcare Practitioners on HIV/AIDS Management</w:t>
      </w:r>
      <w:bookmarkEnd w:id="19"/>
    </w:p>
    <w:p w14:paraId="330A6B70" w14:textId="34B9F212" w:rsidR="00E874B3" w:rsidRPr="00FB39B2" w:rsidRDefault="00AD1BCD" w:rsidP="00E874B3">
      <w:pPr>
        <w:rPr>
          <w:lang w:val="en-US"/>
        </w:rPr>
      </w:pPr>
      <w:r w:rsidRPr="00FB39B2">
        <w:rPr>
          <w:lang w:val="en-US"/>
        </w:rPr>
        <w:t>It is noteworthy that adherence to the precautionary guidelines recommended by the WHO and adapted by the health service agencies of various countries for the prevention and treatment of HIV/AIDS</w:t>
      </w:r>
      <w:r w:rsidR="00684AE9" w:rsidRPr="00FB39B2">
        <w:rPr>
          <w:lang w:val="en-US"/>
        </w:rPr>
        <w:t xml:space="preserve"> is vital to curb this public health menace. Both individuals who are exposed and those infected are required to ensure strict adherence to the treatment/management protocols for effective control and prevention of the infection (Eticha &amp; Gemeda, 2019).</w:t>
      </w:r>
      <w:r w:rsidR="002F1BEC" w:rsidRPr="00FB39B2">
        <w:rPr>
          <w:lang w:val="en-US"/>
        </w:rPr>
        <w:t xml:space="preserve"> Some poor practices that have been identified to be associated with HIV/AIDS management by healthcare practitioners include, but not limited to refusal to utilize personal protective equipment </w:t>
      </w:r>
      <w:r w:rsidR="00BD3EF2" w:rsidRPr="00FB39B2">
        <w:rPr>
          <w:lang w:val="en-US"/>
        </w:rPr>
        <w:t xml:space="preserve">(PPE) </w:t>
      </w:r>
      <w:r w:rsidR="002F1BEC" w:rsidRPr="00FB39B2">
        <w:rPr>
          <w:lang w:val="en-US"/>
        </w:rPr>
        <w:t>including gloves, poor handling and disposal of needles and sharps and refusal to practice regular hand washing wit</w:t>
      </w:r>
      <w:r w:rsidR="00F45596" w:rsidRPr="00FB39B2">
        <w:rPr>
          <w:lang w:val="en-US"/>
        </w:rPr>
        <w:t>h soap under running water (Mukherjee et al., 2013).</w:t>
      </w:r>
      <w:r w:rsidR="00082DB0" w:rsidRPr="00FB39B2">
        <w:rPr>
          <w:lang w:val="en-US"/>
        </w:rPr>
        <w:t xml:space="preserve"> In a study conducted among he</w:t>
      </w:r>
      <w:r w:rsidR="005E34EC" w:rsidRPr="00FB39B2">
        <w:rPr>
          <w:lang w:val="en-US"/>
        </w:rPr>
        <w:t>althcare workers in India to ass</w:t>
      </w:r>
      <w:r w:rsidR="00082DB0" w:rsidRPr="00FB39B2">
        <w:rPr>
          <w:lang w:val="en-US"/>
        </w:rPr>
        <w:t>ess the determinants of non-compliance to precautionary measures</w:t>
      </w:r>
      <w:r w:rsidR="005E34EC" w:rsidRPr="00FB39B2">
        <w:rPr>
          <w:lang w:val="en-US"/>
        </w:rPr>
        <w:t xml:space="preserve"> required universally of healthcare practitioners, </w:t>
      </w:r>
      <w:r w:rsidR="00BD3EF2" w:rsidRPr="00FB39B2">
        <w:rPr>
          <w:lang w:val="en-US"/>
        </w:rPr>
        <w:t>respondents were said to have refrained from using PPE because of the perception of offence by patients, discomfort with use, time-consuming to use</w:t>
      </w:r>
      <w:r w:rsidR="004C22E9" w:rsidRPr="00FB39B2">
        <w:rPr>
          <w:lang w:val="en-US"/>
        </w:rPr>
        <w:t>, and because colleague healthcare practitioners refrained from usage (Kotwal &amp; Taneja, 2010).</w:t>
      </w:r>
      <w:r w:rsidR="004D2E4A" w:rsidRPr="00FB39B2">
        <w:rPr>
          <w:lang w:val="en-US"/>
        </w:rPr>
        <w:t xml:space="preserve"> Similarly, Mukherjee et al. (2013) reported from their findings that respondents indicated such excuses as </w:t>
      </w:r>
      <w:r w:rsidR="00D57EB2" w:rsidRPr="00FB39B2">
        <w:rPr>
          <w:lang w:val="en-US"/>
        </w:rPr>
        <w:t>impracticability with regular hand washing, clumsiness in handling needles while in gloves, and feeling uncomfortable while donning PPE.</w:t>
      </w:r>
    </w:p>
    <w:p w14:paraId="75BC858F" w14:textId="56632BEF" w:rsidR="000E28B1" w:rsidRPr="00FB39B2" w:rsidRDefault="00444519" w:rsidP="00E874B3">
      <w:pPr>
        <w:rPr>
          <w:lang w:val="en-US"/>
        </w:rPr>
      </w:pPr>
      <w:r w:rsidRPr="00FB39B2">
        <w:rPr>
          <w:lang w:val="en-US"/>
        </w:rPr>
        <w:t xml:space="preserve">Poor practices in relation to HIV/AIDS management have been identified to be as a result of low levels of knowledge among healthcare professionals </w:t>
      </w:r>
      <w:r w:rsidR="00AB35F4" w:rsidRPr="00FB39B2">
        <w:rPr>
          <w:lang w:val="en-US"/>
        </w:rPr>
        <w:t xml:space="preserve">pertaining to specific aspects of the management protocol </w:t>
      </w:r>
      <w:r w:rsidRPr="00FB39B2">
        <w:rPr>
          <w:lang w:val="en-US"/>
        </w:rPr>
        <w:t>(Yadzir et al., 2021).</w:t>
      </w:r>
      <w:r w:rsidR="00AB35F4" w:rsidRPr="00FB39B2">
        <w:rPr>
          <w:lang w:val="en-US"/>
        </w:rPr>
        <w:t xml:space="preserve"> In their study, Yadzir et al. (2021) identified that healthcare workers donned PPE while attending to PLHIV for fear of contracting the infection. However, this is contrary to</w:t>
      </w:r>
      <w:r w:rsidR="00623077" w:rsidRPr="00FB39B2">
        <w:rPr>
          <w:lang w:val="en-US"/>
        </w:rPr>
        <w:t xml:space="preserve"> the rationale of</w:t>
      </w:r>
      <w:r w:rsidR="00AB35F4" w:rsidRPr="00FB39B2">
        <w:rPr>
          <w:lang w:val="en-US"/>
        </w:rPr>
        <w:t xml:space="preserve"> </w:t>
      </w:r>
      <w:r w:rsidR="00623077" w:rsidRPr="00FB39B2">
        <w:rPr>
          <w:lang w:val="en-US"/>
        </w:rPr>
        <w:t xml:space="preserve">universal precautionary measures, because, PPE do not only protect the healthcare worker, but the patient as well, as the spread of infection can be </w:t>
      </w:r>
      <w:r w:rsidR="00623077" w:rsidRPr="00FB39B2">
        <w:rPr>
          <w:lang w:val="en-US"/>
        </w:rPr>
        <w:lastRenderedPageBreak/>
        <w:t>from either party.</w:t>
      </w:r>
      <w:r w:rsidR="005A2E77" w:rsidRPr="00FB39B2">
        <w:rPr>
          <w:lang w:val="en-US"/>
        </w:rPr>
        <w:t xml:space="preserve"> Positive attitudes towards PLHIV has been attributed to healthcare workers’ willingness to mete out health needs to infected individuals</w:t>
      </w:r>
      <w:r w:rsidR="00CD21E2" w:rsidRPr="00FB39B2">
        <w:rPr>
          <w:lang w:val="en-US"/>
        </w:rPr>
        <w:t xml:space="preserve"> and their general sense of compassion (Quach et al., 2005). Such positive attitudes include, but not limited to </w:t>
      </w:r>
      <w:r w:rsidR="007658AA" w:rsidRPr="00FB39B2">
        <w:rPr>
          <w:lang w:val="en-US"/>
        </w:rPr>
        <w:t>providing warm reception, showing courtesy, providing financial support, offering advice, and providing a comfortable atmosphere for interactions (Dapaah, 2016).</w:t>
      </w:r>
      <w:r w:rsidR="00E54EE1" w:rsidRPr="00FB39B2">
        <w:rPr>
          <w:lang w:val="en-US"/>
        </w:rPr>
        <w:t xml:space="preserve"> According to Ebrahimi et al. (2020), healthcare workers in Iran refrain from meting out treatment to PLHIV because some of the means by which the infection was contracted, including extramarital affairs and homosexuality are practices heavily frowned on by the Islamic religion.</w:t>
      </w:r>
      <w:r w:rsidR="00960ED9" w:rsidRPr="00FB39B2">
        <w:rPr>
          <w:lang w:val="en-US"/>
        </w:rPr>
        <w:t xml:space="preserve"> Thus, religious beliefs influence health workers’ practices of HIV/AIDS management.</w:t>
      </w:r>
      <w:r w:rsidR="00247EA0" w:rsidRPr="00FB39B2">
        <w:rPr>
          <w:lang w:val="en-US"/>
        </w:rPr>
        <w:t xml:space="preserve"> Similarly, healthcare practitioners who belong to the Judeo-Christian worldview have been noted to stigmatize PLHIV because</w:t>
      </w:r>
      <w:r w:rsidR="00C32291" w:rsidRPr="00FB39B2">
        <w:rPr>
          <w:lang w:val="en-US"/>
        </w:rPr>
        <w:t xml:space="preserve"> they frown upon sexual relations outside of marriage and among individuals of the same sex (</w:t>
      </w:r>
      <w:r w:rsidR="0063166E" w:rsidRPr="00FB39B2">
        <w:rPr>
          <w:lang w:val="en-US"/>
        </w:rPr>
        <w:t>Scott et al., 2021</w:t>
      </w:r>
      <w:r w:rsidR="00C32291" w:rsidRPr="00FB39B2">
        <w:rPr>
          <w:lang w:val="en-US"/>
        </w:rPr>
        <w:t>).</w:t>
      </w:r>
      <w:r w:rsidR="003B7F82" w:rsidRPr="00FB39B2">
        <w:rPr>
          <w:lang w:val="en-US"/>
        </w:rPr>
        <w:t xml:space="preserve"> These practices exhibited by healthcare professionals can be attributed to the fact that they possess inadequate knowledge on the several routes of transmission of the HIV infection.</w:t>
      </w:r>
    </w:p>
    <w:p w14:paraId="359950EF" w14:textId="105D64C5" w:rsidR="00900953" w:rsidRPr="00FB39B2" w:rsidRDefault="00900953" w:rsidP="00E874B3">
      <w:pPr>
        <w:rPr>
          <w:lang w:val="en-US"/>
        </w:rPr>
      </w:pPr>
      <w:r w:rsidRPr="00FB39B2">
        <w:rPr>
          <w:lang w:val="en-US"/>
        </w:rPr>
        <w:t>According to Zarei et al. (2015), healthcare workers’ belief that HIV infection is as a result of u</w:t>
      </w:r>
      <w:r w:rsidR="00A60895" w:rsidRPr="00FB39B2">
        <w:rPr>
          <w:lang w:val="en-US"/>
        </w:rPr>
        <w:t>northodox behavior frowned upon by society, and fear of contracting the infection from PLHIV impact negatively their practices towards them in terms of meting out their management protocols.</w:t>
      </w:r>
      <w:r w:rsidR="006071B6" w:rsidRPr="00FB39B2">
        <w:rPr>
          <w:lang w:val="en-US"/>
        </w:rPr>
        <w:t xml:space="preserve"> Thus, inadequate knowledge on the routes of transmission of the infection influences healthcare workers’ practices towards PLHIV.</w:t>
      </w:r>
      <w:r w:rsidR="00AF2026" w:rsidRPr="00FB39B2">
        <w:rPr>
          <w:lang w:val="en-US"/>
        </w:rPr>
        <w:t xml:space="preserve"> In a study that assessed healthcare worker-related discriminatory attitudes</w:t>
      </w:r>
      <w:r w:rsidR="00E44F81" w:rsidRPr="00FB39B2">
        <w:rPr>
          <w:lang w:val="en-US"/>
        </w:rPr>
        <w:t xml:space="preserve"> and practices exhibited by healthcare practitioners in Bangladesh, respondents were identified to possess irrational fear (</w:t>
      </w:r>
      <w:r w:rsidR="002B632D" w:rsidRPr="00FB39B2">
        <w:rPr>
          <w:lang w:val="en-US"/>
        </w:rPr>
        <w:t>Hossain &amp; Susan, 2010</w:t>
      </w:r>
      <w:r w:rsidR="00E44F81" w:rsidRPr="00FB39B2">
        <w:rPr>
          <w:lang w:val="en-US"/>
        </w:rPr>
        <w:t>). Further, the researchers identified that being of the male gender, working in an ed</w:t>
      </w:r>
      <w:r w:rsidR="007B2848" w:rsidRPr="00FB39B2">
        <w:rPr>
          <w:lang w:val="en-US"/>
        </w:rPr>
        <w:t>ucational healthcare center, working in a medical diagnostic center, and being of low educational level influence practices towards management of HIV/AIDS and PLHIV.</w:t>
      </w:r>
    </w:p>
    <w:p w14:paraId="31C886C6" w14:textId="77777777" w:rsidR="00A05A3B" w:rsidRPr="00FB39B2" w:rsidRDefault="00FF2B88" w:rsidP="00FF2B88">
      <w:pPr>
        <w:pStyle w:val="Heading2"/>
        <w:rPr>
          <w:lang w:val="en-US"/>
        </w:rPr>
      </w:pPr>
      <w:bookmarkStart w:id="20" w:name="_Toc144740284"/>
      <w:r w:rsidRPr="00FB39B2">
        <w:rPr>
          <w:lang w:val="en-US"/>
        </w:rPr>
        <w:lastRenderedPageBreak/>
        <w:t>2.7</w:t>
      </w:r>
      <w:r w:rsidR="004E7036" w:rsidRPr="00FB39B2">
        <w:rPr>
          <w:lang w:val="en-US"/>
        </w:rPr>
        <w:t xml:space="preserve"> HIV</w:t>
      </w:r>
      <w:r w:rsidRPr="00FB39B2">
        <w:rPr>
          <w:lang w:val="en-US"/>
        </w:rPr>
        <w:t xml:space="preserve">/AIDS and </w:t>
      </w:r>
      <w:r w:rsidR="00A05A3B" w:rsidRPr="00FB39B2">
        <w:rPr>
          <w:lang w:val="en-US"/>
        </w:rPr>
        <w:t xml:space="preserve">STI </w:t>
      </w:r>
      <w:r w:rsidR="004E7036" w:rsidRPr="00FB39B2">
        <w:rPr>
          <w:lang w:val="en-US"/>
        </w:rPr>
        <w:t>Policy in Ghana</w:t>
      </w:r>
      <w:bookmarkEnd w:id="20"/>
    </w:p>
    <w:p w14:paraId="74E720A9" w14:textId="77777777" w:rsidR="00A05A3B" w:rsidRPr="00FB39B2" w:rsidRDefault="00A05A3B" w:rsidP="00A05A3B">
      <w:pPr>
        <w:rPr>
          <w:lang w:val="en-US"/>
        </w:rPr>
      </w:pPr>
      <w:r w:rsidRPr="00FB39B2">
        <w:rPr>
          <w:lang w:val="en-US"/>
        </w:rPr>
        <w:t>Since 1987, Ghana has been consistent in the design and execution of national solutions toward the decrease of the incidence and prevalence of HIV/AIDS, as well as mitigating the effects on the population. These measures have been aimed at mitigating the effects of HIV/AIDS. Following Act 613 (2002), the Ghana AIDS Commission (GAC) was founded to function as a policy direction that serves to give policy direction and guarantee coordinated and multi-sectoral responses to the fight against and management of HIV/AIDS. The national HIV/AIDS strategy intended to offer universal access to HIV prevention, treatment, and care services with the ultimate goal of eliminating AIDS as a hazard to public health. The national policy for HIV/AIDS enables the development and execution of a national response that reflects on global paradigms while simultaneously addressing the local context in which it will be implemented. This is an important aspect of the policy. The policy acknowledges HIV/AIDS as a development problem, and it has been adequately and particularly incorporated into the global development agenda, which is comprised of Sustainable development goals (SDGs). Greater Involvement of People Living with HIV (GIPA) outlines the concepts that serve as the basis for this policy, and these values serve as the policy's guiding light. The policy of UNAIDS is to achieve the rights and duties of people living with HIV, including their right to self-determination and involvement in the decision-making process that affects their life, among other rights and obligations. In addition, the strategy has been harmonised with global principles and frameworks to maximise the effectiveness of the combined efforts of the international community to combat HIV/AIDS.</w:t>
      </w:r>
    </w:p>
    <w:p w14:paraId="61DCDF37" w14:textId="77777777" w:rsidR="00A05A3B" w:rsidRPr="00FB39B2" w:rsidRDefault="00A05A3B" w:rsidP="00A05A3B">
      <w:pPr>
        <w:rPr>
          <w:lang w:val="en-US"/>
        </w:rPr>
      </w:pPr>
      <w:r w:rsidRPr="00FB39B2">
        <w:rPr>
          <w:lang w:val="en-US"/>
        </w:rPr>
        <w:t xml:space="preserve">Furthermore, the policy acknowledges that HIV has health, socioeconomic, and developmental impact on the Ghanaian population. As a result, multi-sector and multi-disciplinary interventions are vital to the program's implementation to ensure maximum efficacy and efficiency. </w:t>
      </w:r>
      <w:r w:rsidRPr="00FB39B2">
        <w:rPr>
          <w:lang w:val="en-US"/>
        </w:rPr>
        <w:lastRenderedPageBreak/>
        <w:t>Additionally, the policy ensures engagement and collaboration with public, commercial, local, and international organisations, since the government accepts the reality that it cannot solve the difficulties and the repercussions of HIV/AIDS in Ghana all by itself. The policy has a vision of Ghana as a country in which HIV and AIDS have been eradicated, and its purpose is to create an environment that is conducive to the execution of effective HIV and AIDS interventions, as well as to achieve epidemic control. By providing the people with knowledge that is supported by evidence on HIV and AIDS, the objectives of the study, about the strategies put up to achieve them, aim to empower the population to take preventative measures against new HIV infections. A further objective of the policy is to ensure the availability of and accessibility to prevention, treatment, care, and support services based on equity, the principles of the WHO treatment policy, and the fast-track commitment to end HIV/AIDS by 2030. This objective will be accompl</w:t>
      </w:r>
      <w:r w:rsidR="004E7036" w:rsidRPr="00FB39B2">
        <w:rPr>
          <w:lang w:val="en-US"/>
        </w:rPr>
        <w:t xml:space="preserve">ished by </w:t>
      </w:r>
      <w:r w:rsidRPr="00FB39B2">
        <w:rPr>
          <w:lang w:val="en-US"/>
        </w:rPr>
        <w:t>ensuring increased involvement of youth and especially males in sexual and reproductive health education and programmes, as well as sustained access of key populations to integrated services.</w:t>
      </w:r>
    </w:p>
    <w:p w14:paraId="716C2981" w14:textId="77777777" w:rsidR="00A05A3B" w:rsidRPr="00FB39B2" w:rsidRDefault="00A05A3B" w:rsidP="00A05A3B">
      <w:pPr>
        <w:rPr>
          <w:lang w:val="en-US"/>
        </w:rPr>
      </w:pPr>
      <w:r w:rsidRPr="00FB39B2">
        <w:rPr>
          <w:lang w:val="en-US"/>
        </w:rPr>
        <w:t xml:space="preserve">This may be accomplished by bolstering the health care delivery system, offering comprehensive, differentiated, and integrated HIV services, and encouraging the formation of HIV programmes in the workplace in both public and private </w:t>
      </w:r>
      <w:r w:rsidR="00C318D2" w:rsidRPr="00FB39B2">
        <w:rPr>
          <w:lang w:val="en-US"/>
        </w:rPr>
        <w:t>organizations</w:t>
      </w:r>
      <w:r w:rsidRPr="00FB39B2">
        <w:rPr>
          <w:lang w:val="en-US"/>
        </w:rPr>
        <w:t>. In addition, the third goal is to lessen the negative social and economic impacts that HIV has on those who are infected with it and living with it. People who are at risk of, affected by, and living with this condition are the target audience for the desired outcome of this purpose. HIV can live a life free from the stigma, discrimination, and economic hardships that are caused by HIV as a result of the promotion of the human rights of all persons affected and living with HIV, the creation of an environment that is supportive and protective of legal and legislative environments, and the provision of social protection to persons who are affected by or living with HIV.</w:t>
      </w:r>
    </w:p>
    <w:p w14:paraId="5D81229D" w14:textId="77777777" w:rsidR="00A05A3B" w:rsidRPr="00FB39B2" w:rsidRDefault="00A05A3B" w:rsidP="00A05A3B">
      <w:pPr>
        <w:rPr>
          <w:lang w:val="en-US"/>
        </w:rPr>
      </w:pPr>
      <w:r w:rsidRPr="00FB39B2">
        <w:rPr>
          <w:lang w:val="en-US"/>
        </w:rPr>
        <w:lastRenderedPageBreak/>
        <w:t>A proportional increase in domestic funding towards the execution of the policy and increasing domestic financing for HIV activities as well as increasing external funding for HIV activities is the desired outcome of the fourth objective of the policy, which is to ensure the availability of adequate funding to execute the policy strategies. This objective has the desired outcome of ensuring the availability of adequate funding to execute the policy strategies. The execution of the HIV/AIDS policy vision aims and goals to achieve its intended objective through its strategies is the responsibility of the ministries, Departments, and Agencies that fall under the majority of the ministries in the country. Some of these ministries include the Ministry of Health, Ministry of Education, Ministry of Local government, and Ministry of Finance. In conclusion, the HIV/AIDS policy has a very good policy vision and key strategies that could help achieve the policy aim in the absence of significant national challenges such as the outbreak of an epidemic, thereby sustaining the life and promoting the longevity of HIV infected population while simultaneously reducing the risk of infection among the sexually active population in the country. In addition, the policy has key strategies that could help achieve the policy goal in the absence of significant national challenges such as the outbreak of an epidemic.</w:t>
      </w:r>
    </w:p>
    <w:p w14:paraId="3E19B87A" w14:textId="77777777" w:rsidR="00A05A3B" w:rsidRPr="00FB39B2" w:rsidRDefault="00CF7F9C" w:rsidP="00FF2B88">
      <w:pPr>
        <w:pStyle w:val="Heading2"/>
        <w:rPr>
          <w:lang w:val="en-US"/>
        </w:rPr>
      </w:pPr>
      <w:bookmarkStart w:id="21" w:name="_Toc144740285"/>
      <w:r w:rsidRPr="00FB39B2">
        <w:rPr>
          <w:lang w:val="en-US"/>
        </w:rPr>
        <w:t>2.8</w:t>
      </w:r>
      <w:r w:rsidR="00C318D2" w:rsidRPr="00FB39B2">
        <w:rPr>
          <w:lang w:val="en-US"/>
        </w:rPr>
        <w:t xml:space="preserve"> Summary and C</w:t>
      </w:r>
      <w:r w:rsidR="00A05A3B" w:rsidRPr="00FB39B2">
        <w:rPr>
          <w:lang w:val="en-US"/>
        </w:rPr>
        <w:t>onc</w:t>
      </w:r>
      <w:r w:rsidR="00C318D2" w:rsidRPr="00FB39B2">
        <w:rPr>
          <w:lang w:val="en-US"/>
        </w:rPr>
        <w:t>lusion</w:t>
      </w:r>
      <w:bookmarkEnd w:id="21"/>
    </w:p>
    <w:p w14:paraId="7BC6F92F" w14:textId="603A3837" w:rsidR="00DE6B13" w:rsidRPr="00FB39B2" w:rsidRDefault="00A05A3B" w:rsidP="00A05A3B">
      <w:pPr>
        <w:rPr>
          <w:lang w:val="en-US"/>
        </w:rPr>
      </w:pPr>
      <w:r w:rsidRPr="00FB39B2">
        <w:rPr>
          <w:lang w:val="en-US"/>
        </w:rPr>
        <w:t xml:space="preserve">A review of the relevant literature was carried out using empirical research. A careful review of the literature showed that research on the public health management of HIV/AIDS patients </w:t>
      </w:r>
      <w:r w:rsidR="00C318D2" w:rsidRPr="00FB39B2">
        <w:rPr>
          <w:lang w:val="en-US"/>
        </w:rPr>
        <w:t>was</w:t>
      </w:r>
      <w:r w:rsidRPr="00FB39B2">
        <w:rPr>
          <w:lang w:val="en-US"/>
        </w:rPr>
        <w:t xml:space="preserve"> inadequate. As a result, the purpose of this study was to attempt to address this vacuum that existed in the existing body of information.</w:t>
      </w:r>
    </w:p>
    <w:p w14:paraId="348B90B7" w14:textId="77777777" w:rsidR="00DE6B13" w:rsidRPr="00FB39B2" w:rsidRDefault="00DE6B13">
      <w:pPr>
        <w:spacing w:line="259" w:lineRule="auto"/>
        <w:jc w:val="left"/>
        <w:rPr>
          <w:lang w:val="en-US"/>
        </w:rPr>
      </w:pPr>
      <w:r w:rsidRPr="00FB39B2">
        <w:rPr>
          <w:lang w:val="en-US"/>
        </w:rPr>
        <w:br w:type="page"/>
      </w:r>
    </w:p>
    <w:p w14:paraId="370BF170" w14:textId="47093896" w:rsidR="00044A42" w:rsidRPr="00FB39B2" w:rsidRDefault="00DE6B13" w:rsidP="00091E0F">
      <w:pPr>
        <w:pStyle w:val="Heading1"/>
        <w:rPr>
          <w:lang w:val="en-US"/>
        </w:rPr>
      </w:pPr>
      <w:bookmarkStart w:id="22" w:name="_Toc144740286"/>
      <w:r w:rsidRPr="00FB39B2">
        <w:rPr>
          <w:lang w:val="en-US"/>
        </w:rPr>
        <w:lastRenderedPageBreak/>
        <w:t>CHAPTER THREE</w:t>
      </w:r>
      <w:bookmarkEnd w:id="22"/>
    </w:p>
    <w:p w14:paraId="47CC9BB2" w14:textId="7C4F88EA" w:rsidR="00DE6B13" w:rsidRPr="00FB39B2" w:rsidRDefault="00DE6B13" w:rsidP="00091E0F">
      <w:pPr>
        <w:pStyle w:val="Heading1"/>
        <w:rPr>
          <w:lang w:val="en-US"/>
        </w:rPr>
      </w:pPr>
      <w:bookmarkStart w:id="23" w:name="_Toc144740287"/>
      <w:r w:rsidRPr="00FB39B2">
        <w:rPr>
          <w:lang w:val="en-US"/>
        </w:rPr>
        <w:t>3.0 METHODOLOGY</w:t>
      </w:r>
      <w:bookmarkEnd w:id="23"/>
    </w:p>
    <w:p w14:paraId="5ACED29F" w14:textId="613666D0" w:rsidR="00BF4CF7" w:rsidRPr="00FB39B2" w:rsidRDefault="00BF4CF7" w:rsidP="00BF4CF7">
      <w:pPr>
        <w:pStyle w:val="Heading2"/>
        <w:rPr>
          <w:lang w:val="en-US"/>
        </w:rPr>
      </w:pPr>
      <w:bookmarkStart w:id="24" w:name="_Toc144740288"/>
      <w:r w:rsidRPr="00FB39B2">
        <w:rPr>
          <w:lang w:val="en-US"/>
        </w:rPr>
        <w:t>3.1 Introduction</w:t>
      </w:r>
      <w:bookmarkEnd w:id="24"/>
    </w:p>
    <w:p w14:paraId="1244655B" w14:textId="132F2232" w:rsidR="00DE6B13" w:rsidRPr="00FB39B2" w:rsidRDefault="00BF4CF7" w:rsidP="00BF4CF7">
      <w:pPr>
        <w:rPr>
          <w:lang w:val="en-US"/>
        </w:rPr>
      </w:pPr>
      <w:r w:rsidRPr="00FB39B2">
        <w:rPr>
          <w:lang w:val="en-US"/>
        </w:rPr>
        <w:t>Chapter Three of the study presents the methods that will be used in conducting the study. The chapter covers the study area/ area, study type and design, study population and sample size. It also elaborated on the study data collection procedure, data analysis and the ethical considerations of the study.</w:t>
      </w:r>
    </w:p>
    <w:p w14:paraId="3703CD66" w14:textId="1AC899F7" w:rsidR="00BF4CF7" w:rsidRPr="00FB39B2" w:rsidRDefault="00BF4CF7" w:rsidP="00BF4CF7">
      <w:pPr>
        <w:pStyle w:val="Heading2"/>
        <w:rPr>
          <w:lang w:val="en-US"/>
        </w:rPr>
      </w:pPr>
      <w:bookmarkStart w:id="25" w:name="_Toc144740289"/>
      <w:r w:rsidRPr="00FB39B2">
        <w:rPr>
          <w:lang w:val="en-US"/>
        </w:rPr>
        <w:t>3.2</w:t>
      </w:r>
      <w:r w:rsidR="00AB2769" w:rsidRPr="00FB39B2">
        <w:rPr>
          <w:lang w:val="en-US"/>
        </w:rPr>
        <w:t xml:space="preserve"> Study Site/A</w:t>
      </w:r>
      <w:r w:rsidRPr="00FB39B2">
        <w:rPr>
          <w:lang w:val="en-US"/>
        </w:rPr>
        <w:t>rea</w:t>
      </w:r>
      <w:bookmarkEnd w:id="25"/>
    </w:p>
    <w:p w14:paraId="27EB9A19" w14:textId="77777777" w:rsidR="00BF4CF7" w:rsidRPr="00FB39B2" w:rsidRDefault="00BF4CF7" w:rsidP="00BF4CF7">
      <w:pPr>
        <w:rPr>
          <w:lang w:val="en-US"/>
        </w:rPr>
      </w:pPr>
      <w:r w:rsidRPr="00FB39B2">
        <w:rPr>
          <w:lang w:val="en-US"/>
        </w:rPr>
        <w:t>The study will be conducted in the Bono Regional Hospital, Sunyani. The facility runs 24-hour services. The facility has a total staff strength of 1184 which comprises both clinical and non-clinical staff. The hospital has several departments ranging from female and male surgical wards: which admit patients who need surgical intervention and patients after surgery. Female and male medical ward:  where males and females are provided admission for medical intervention. There is also an accident and emergency ward which Detain patients who need immediate care.  Allied ward for admission of patients who need an eye, dental, ear nose and throat condition. Children ward for admission of children from 3 months to 12 years. Pediatric and emergency ward for admission of children 3 months and above who need immediate care.</w:t>
      </w:r>
    </w:p>
    <w:p w14:paraId="148374F8" w14:textId="53441931" w:rsidR="00BF4CF7" w:rsidRPr="00FB39B2" w:rsidRDefault="00BF4CF7" w:rsidP="00BF4CF7">
      <w:pPr>
        <w:rPr>
          <w:lang w:val="en-US"/>
        </w:rPr>
      </w:pPr>
      <w:r w:rsidRPr="00FB39B2">
        <w:rPr>
          <w:lang w:val="en-US"/>
        </w:rPr>
        <w:t>Private ward for admission of a patient who is stable but needs further monitoring. Admission of patients with infectious diseases such as PTB and COVID-19 and HIV. Theatre recovery ward for preparing the patient for surgery and monitoring the patient after surgery for a while before trans-out. Intensive care unit for admissi</w:t>
      </w:r>
      <w:r w:rsidR="00E527A9" w:rsidRPr="00FB39B2">
        <w:rPr>
          <w:lang w:val="en-US"/>
        </w:rPr>
        <w:t>on of a critically ill patient.</w:t>
      </w:r>
      <w:r w:rsidRPr="00FB39B2">
        <w:rPr>
          <w:lang w:val="en-US"/>
        </w:rPr>
        <w:t xml:space="preserve"> Among others such as Administration, Psychiatric Ward, Orthopedic Ward, Gynecological Ward, Mother And Baby </w:t>
      </w:r>
      <w:r w:rsidRPr="00FB39B2">
        <w:rPr>
          <w:lang w:val="en-US"/>
        </w:rPr>
        <w:lastRenderedPageBreak/>
        <w:t xml:space="preserve">Unit, Labour Ward, ENT, Eye, Dental, OPD, Neonatal Intensive Unit, Morgue, Public Health Unit, and Laboratory Units. </w:t>
      </w:r>
    </w:p>
    <w:p w14:paraId="123F826D" w14:textId="3AA0B175" w:rsidR="00BF4CF7" w:rsidRPr="00FB39B2" w:rsidRDefault="00BF4CF7" w:rsidP="00BF4CF7">
      <w:pPr>
        <w:rPr>
          <w:lang w:val="en-US"/>
        </w:rPr>
      </w:pPr>
      <w:r w:rsidRPr="00FB39B2">
        <w:rPr>
          <w:lang w:val="en-US"/>
        </w:rPr>
        <w:t>The regional hospital was selected as the study site because it is a referral centre that treats and manages all referral cases of both complicated and uncomplicated HIV/AIDS diseases, therefore providing public health management to both direct and referred cases of HIV/AIDS patients.</w:t>
      </w:r>
    </w:p>
    <w:p w14:paraId="72C6F9BB" w14:textId="50C480FF" w:rsidR="005C774A" w:rsidRPr="00FB39B2" w:rsidRDefault="005C774A" w:rsidP="005C774A">
      <w:pPr>
        <w:pStyle w:val="Heading2"/>
        <w:rPr>
          <w:lang w:val="en-US"/>
        </w:rPr>
      </w:pPr>
      <w:bookmarkStart w:id="26" w:name="_Toc144740290"/>
      <w:r w:rsidRPr="00FB39B2">
        <w:rPr>
          <w:lang w:val="en-US"/>
        </w:rPr>
        <w:t>3.3</w:t>
      </w:r>
      <w:r w:rsidR="00AB2769" w:rsidRPr="00FB39B2">
        <w:rPr>
          <w:lang w:val="en-US"/>
        </w:rPr>
        <w:t xml:space="preserve"> Study D</w:t>
      </w:r>
      <w:r w:rsidRPr="00FB39B2">
        <w:rPr>
          <w:lang w:val="en-US"/>
        </w:rPr>
        <w:t>esign</w:t>
      </w:r>
      <w:bookmarkEnd w:id="26"/>
    </w:p>
    <w:p w14:paraId="41C4B63D" w14:textId="1A05D463" w:rsidR="005C774A" w:rsidRPr="00FB39B2" w:rsidRDefault="00323268" w:rsidP="00323268">
      <w:pPr>
        <w:rPr>
          <w:lang w:val="en-US"/>
        </w:rPr>
      </w:pPr>
      <w:r w:rsidRPr="00FB39B2">
        <w:rPr>
          <w:lang w:val="en-US"/>
        </w:rPr>
        <w:t xml:space="preserve">The study will employ a descriptive design. A </w:t>
      </w:r>
      <w:r w:rsidR="007B6FAA">
        <w:rPr>
          <w:lang w:val="en-US"/>
        </w:rPr>
        <w:t>mixed methods</w:t>
      </w:r>
      <w:r w:rsidRPr="00FB39B2">
        <w:rPr>
          <w:lang w:val="en-US"/>
        </w:rPr>
        <w:t xml:space="preserve"> research ap</w:t>
      </w:r>
      <w:r w:rsidR="007B6FAA">
        <w:rPr>
          <w:lang w:val="en-US"/>
        </w:rPr>
        <w:t>proach will be employed. In the quantitative</w:t>
      </w:r>
      <w:r w:rsidRPr="00FB39B2">
        <w:rPr>
          <w:lang w:val="en-US"/>
        </w:rPr>
        <w:t xml:space="preserve"> approach, a cross-sectional study will be conducted on the identified population, made up of general clinical staff</w:t>
      </w:r>
      <w:r w:rsidR="00B34911" w:rsidRPr="00FB39B2">
        <w:rPr>
          <w:lang w:val="en-US"/>
        </w:rPr>
        <w:t xml:space="preserve">. </w:t>
      </w:r>
      <w:r w:rsidRPr="00FB39B2">
        <w:rPr>
          <w:lang w:val="en-US"/>
        </w:rPr>
        <w:t xml:space="preserve"> A well-structured questionnaire will be used to gather data from respondents until the required sample size is obtained.</w:t>
      </w:r>
      <w:r w:rsidR="007B6FAA">
        <w:rPr>
          <w:lang w:val="en-US"/>
        </w:rPr>
        <w:t xml:space="preserve"> In the qualitative approach, respondents will be interviewed using a well-defined interview guide.</w:t>
      </w:r>
    </w:p>
    <w:p w14:paraId="4C17BDCE" w14:textId="1B0DED76" w:rsidR="00921172" w:rsidRPr="00FB39B2" w:rsidRDefault="008A1251" w:rsidP="00921172">
      <w:pPr>
        <w:pStyle w:val="Heading2"/>
        <w:rPr>
          <w:lang w:val="en-US"/>
        </w:rPr>
      </w:pPr>
      <w:bookmarkStart w:id="27" w:name="_Toc144740291"/>
      <w:r w:rsidRPr="00FB39B2">
        <w:rPr>
          <w:lang w:val="en-US"/>
        </w:rPr>
        <w:t>3.4</w:t>
      </w:r>
      <w:r w:rsidR="00AB2769" w:rsidRPr="00FB39B2">
        <w:rPr>
          <w:lang w:val="en-US"/>
        </w:rPr>
        <w:t xml:space="preserve"> Study P</w:t>
      </w:r>
      <w:r w:rsidR="00921172" w:rsidRPr="00FB39B2">
        <w:rPr>
          <w:lang w:val="en-US"/>
        </w:rPr>
        <w:t>opulation</w:t>
      </w:r>
      <w:bookmarkEnd w:id="27"/>
    </w:p>
    <w:p w14:paraId="6248A49F" w14:textId="666C3347" w:rsidR="005C774A" w:rsidRPr="00FB39B2" w:rsidRDefault="00921172" w:rsidP="00921172">
      <w:pPr>
        <w:rPr>
          <w:lang w:val="en-US"/>
        </w:rPr>
      </w:pPr>
      <w:r w:rsidRPr="00FB39B2">
        <w:rPr>
          <w:lang w:val="en-US"/>
        </w:rPr>
        <w:t xml:space="preserve">The study </w:t>
      </w:r>
      <w:r w:rsidR="00293DEF" w:rsidRPr="00FB39B2">
        <w:rPr>
          <w:lang w:val="en-US"/>
        </w:rPr>
        <w:t>population will comprise health</w:t>
      </w:r>
      <w:r w:rsidRPr="00FB39B2">
        <w:rPr>
          <w:lang w:val="en-US"/>
        </w:rPr>
        <w:t>ca</w:t>
      </w:r>
      <w:r w:rsidR="00293DEF" w:rsidRPr="00FB39B2">
        <w:rPr>
          <w:lang w:val="en-US"/>
        </w:rPr>
        <w:t>re providers (Doctors, Physician Assistants, Nurses, Laboratory Scientists, etc.</w:t>
      </w:r>
      <w:r w:rsidRPr="00FB39B2">
        <w:rPr>
          <w:lang w:val="en-US"/>
        </w:rPr>
        <w:t xml:space="preserve">) rendering services to HIV/AIDS patients at the OPD, ART, </w:t>
      </w:r>
      <w:r w:rsidR="006E0B95" w:rsidRPr="00FB39B2">
        <w:rPr>
          <w:lang w:val="en-US"/>
        </w:rPr>
        <w:t>wards and Emergency unit</w:t>
      </w:r>
      <w:r w:rsidRPr="00FB39B2">
        <w:rPr>
          <w:lang w:val="en-US"/>
        </w:rPr>
        <w:t xml:space="preserve"> at the regional hospital. </w:t>
      </w:r>
      <w:r w:rsidR="00BC62F6" w:rsidRPr="00FB39B2">
        <w:rPr>
          <w:lang w:val="en-US"/>
        </w:rPr>
        <w:t>Healthcare providers who render care at the</w:t>
      </w:r>
      <w:r w:rsidRPr="00FB39B2">
        <w:rPr>
          <w:lang w:val="en-US"/>
        </w:rPr>
        <w:t xml:space="preserve"> </w:t>
      </w:r>
      <w:r w:rsidR="00BC62F6" w:rsidRPr="00FB39B2">
        <w:rPr>
          <w:lang w:val="en-US"/>
        </w:rPr>
        <w:t>Bono Regional Hospital include Specialists (20), Medical Officers (37), House Officers (58), Physician Assistants (8)</w:t>
      </w:r>
      <w:r w:rsidR="00EF1BA9" w:rsidRPr="00FB39B2">
        <w:rPr>
          <w:lang w:val="en-US"/>
        </w:rPr>
        <w:t>, Nursing Officers and Specialists (152), Registered General Nurses (151), Midwives (243), Community Health Nurses (18), and Enrolled Nurses (145).</w:t>
      </w:r>
    </w:p>
    <w:p w14:paraId="0FBBB926" w14:textId="66B4B88A" w:rsidR="00921172" w:rsidRPr="00FB39B2" w:rsidRDefault="008A1251" w:rsidP="00921172">
      <w:pPr>
        <w:pStyle w:val="Heading3"/>
        <w:rPr>
          <w:lang w:val="en-US"/>
        </w:rPr>
      </w:pPr>
      <w:bookmarkStart w:id="28" w:name="_Toc144740292"/>
      <w:r w:rsidRPr="00FB39B2">
        <w:rPr>
          <w:lang w:val="en-US"/>
        </w:rPr>
        <w:t>3.4</w:t>
      </w:r>
      <w:r w:rsidR="00AB2769" w:rsidRPr="00FB39B2">
        <w:rPr>
          <w:lang w:val="en-US"/>
        </w:rPr>
        <w:t>.1 Inclusion C</w:t>
      </w:r>
      <w:r w:rsidR="00921172" w:rsidRPr="00FB39B2">
        <w:rPr>
          <w:lang w:val="en-US"/>
        </w:rPr>
        <w:t>riteria</w:t>
      </w:r>
      <w:bookmarkEnd w:id="28"/>
    </w:p>
    <w:p w14:paraId="457F91A7" w14:textId="647B614A" w:rsidR="00921172" w:rsidRPr="00FB39B2" w:rsidRDefault="00921172" w:rsidP="00921172">
      <w:pPr>
        <w:rPr>
          <w:lang w:val="en-US"/>
        </w:rPr>
      </w:pPr>
      <w:r w:rsidRPr="00FB39B2">
        <w:rPr>
          <w:lang w:val="en-US"/>
        </w:rPr>
        <w:t>The stu</w:t>
      </w:r>
      <w:r w:rsidR="006E0B95" w:rsidRPr="00FB39B2">
        <w:rPr>
          <w:lang w:val="en-US"/>
        </w:rPr>
        <w:t>dy will include clinical health</w:t>
      </w:r>
      <w:r w:rsidRPr="00FB39B2">
        <w:rPr>
          <w:lang w:val="en-US"/>
        </w:rPr>
        <w:t>care prov</w:t>
      </w:r>
      <w:r w:rsidR="006E0B95" w:rsidRPr="00FB39B2">
        <w:rPr>
          <w:lang w:val="en-US"/>
        </w:rPr>
        <w:t>iders</w:t>
      </w:r>
      <w:r w:rsidRPr="00FB39B2">
        <w:rPr>
          <w:lang w:val="en-US"/>
        </w:rPr>
        <w:t xml:space="preserve"> at</w:t>
      </w:r>
      <w:r w:rsidR="006E0B95" w:rsidRPr="00FB39B2">
        <w:rPr>
          <w:lang w:val="en-US"/>
        </w:rPr>
        <w:t xml:space="preserve"> the facility. </w:t>
      </w:r>
      <w:r w:rsidRPr="00FB39B2">
        <w:rPr>
          <w:lang w:val="en-US"/>
        </w:rPr>
        <w:t xml:space="preserve">This is because all health staff that provide clinical care are required to be informed about the public health management of HIV/AIDS at the facility. In addition to this, they are the right participants to provide a clear and </w:t>
      </w:r>
      <w:r w:rsidRPr="00FB39B2">
        <w:rPr>
          <w:lang w:val="en-US"/>
        </w:rPr>
        <w:lastRenderedPageBreak/>
        <w:t>detailed response to the questionnaire since they will have been exposed to handling HIV/AIDS-related causes or conditions for a while at the hospital and elsewhere as health care providers.</w:t>
      </w:r>
    </w:p>
    <w:p w14:paraId="076BE8B2" w14:textId="77B47E6C" w:rsidR="00921172" w:rsidRPr="00FB39B2" w:rsidRDefault="008A1251" w:rsidP="00921172">
      <w:pPr>
        <w:pStyle w:val="Heading3"/>
        <w:rPr>
          <w:lang w:val="en-US"/>
        </w:rPr>
      </w:pPr>
      <w:bookmarkStart w:id="29" w:name="_Toc144740293"/>
      <w:r w:rsidRPr="00FB39B2">
        <w:rPr>
          <w:lang w:val="en-US"/>
        </w:rPr>
        <w:t>3.4</w:t>
      </w:r>
      <w:r w:rsidR="00AB2769" w:rsidRPr="00FB39B2">
        <w:rPr>
          <w:lang w:val="en-US"/>
        </w:rPr>
        <w:t>.2 Exclusion C</w:t>
      </w:r>
      <w:r w:rsidR="00921172" w:rsidRPr="00FB39B2">
        <w:rPr>
          <w:lang w:val="en-US"/>
        </w:rPr>
        <w:t>riteria</w:t>
      </w:r>
      <w:bookmarkEnd w:id="29"/>
    </w:p>
    <w:p w14:paraId="2102AB69" w14:textId="4173C666" w:rsidR="00921172" w:rsidRPr="00FB39B2" w:rsidRDefault="00921172" w:rsidP="00921172">
      <w:pPr>
        <w:rPr>
          <w:lang w:val="en-US"/>
        </w:rPr>
      </w:pPr>
      <w:r w:rsidRPr="00FB39B2">
        <w:rPr>
          <w:lang w:val="en-US"/>
        </w:rPr>
        <w:t xml:space="preserve">The study will exclude health care providers who will qualify to be included in the study but </w:t>
      </w:r>
      <w:r w:rsidR="006E0B95" w:rsidRPr="00FB39B2">
        <w:rPr>
          <w:lang w:val="en-US"/>
        </w:rPr>
        <w:t>are</w:t>
      </w:r>
      <w:r w:rsidRPr="00FB39B2">
        <w:rPr>
          <w:lang w:val="en-US"/>
        </w:rPr>
        <w:t xml:space="preserve"> on annual leave for more than one</w:t>
      </w:r>
      <w:r w:rsidR="00FD7E0A">
        <w:rPr>
          <w:lang w:val="en-US"/>
        </w:rPr>
        <w:t xml:space="preserve"> </w:t>
      </w:r>
      <w:r w:rsidRPr="00FB39B2">
        <w:rPr>
          <w:lang w:val="en-US"/>
        </w:rPr>
        <w:t>week, maternity leave and those who would be sever</w:t>
      </w:r>
      <w:r w:rsidR="00FA5C8F" w:rsidRPr="00FB39B2">
        <w:rPr>
          <w:lang w:val="en-US"/>
        </w:rPr>
        <w:t>ely sick, unconscious, and mentally-challenged at the time of the study.</w:t>
      </w:r>
    </w:p>
    <w:p w14:paraId="5392CC68" w14:textId="3EEAD147" w:rsidR="007D1853" w:rsidRPr="00FB39B2" w:rsidRDefault="008A1251" w:rsidP="007D1853">
      <w:pPr>
        <w:rPr>
          <w:b/>
          <w:lang w:val="en-US"/>
        </w:rPr>
      </w:pPr>
      <w:bookmarkStart w:id="30" w:name="_Toc102914713"/>
      <w:bookmarkStart w:id="31" w:name="_Toc105858427"/>
      <w:bookmarkStart w:id="32" w:name="_Toc118189954"/>
      <w:r w:rsidRPr="00FB39B2">
        <w:rPr>
          <w:b/>
          <w:lang w:val="en-US"/>
        </w:rPr>
        <w:t>3.5</w:t>
      </w:r>
      <w:r w:rsidR="00AB2769" w:rsidRPr="00FB39B2">
        <w:rPr>
          <w:b/>
          <w:lang w:val="en-US"/>
        </w:rPr>
        <w:t xml:space="preserve"> Sample S</w:t>
      </w:r>
      <w:r w:rsidR="007D1853" w:rsidRPr="00FB39B2">
        <w:rPr>
          <w:b/>
          <w:lang w:val="en-US"/>
        </w:rPr>
        <w:t>ize</w:t>
      </w:r>
      <w:bookmarkEnd w:id="30"/>
      <w:bookmarkEnd w:id="31"/>
      <w:bookmarkEnd w:id="32"/>
    </w:p>
    <w:p w14:paraId="41B8980F" w14:textId="77777777" w:rsidR="007D1853" w:rsidRPr="00FB39B2" w:rsidRDefault="007D1853" w:rsidP="007D1853">
      <w:pPr>
        <w:rPr>
          <w:lang w:val="en-US"/>
        </w:rPr>
      </w:pPr>
      <w:r w:rsidRPr="00FB39B2">
        <w:rPr>
          <w:lang w:val="en-US"/>
        </w:rPr>
        <w:t>The sample size will be calculated using Yamane’s formula as follows with the following assumptions for the study:</w:t>
      </w:r>
    </w:p>
    <w:p w14:paraId="61AE4EF7" w14:textId="77777777" w:rsidR="007D1853" w:rsidRPr="00FB39B2" w:rsidRDefault="007D1853" w:rsidP="007D1853">
      <w:pPr>
        <w:rPr>
          <w:lang w:val="en-US"/>
        </w:rPr>
      </w:pPr>
      <w:r w:rsidRPr="00FB39B2">
        <w:rPr>
          <w:lang w:val="en-US"/>
        </w:rPr>
        <w:t>n= required sample size for the study.</w:t>
      </w:r>
    </w:p>
    <w:p w14:paraId="77183990" w14:textId="7497D042" w:rsidR="007D1853" w:rsidRPr="00FB39B2" w:rsidRDefault="00443D87" w:rsidP="007D1853">
      <w:pPr>
        <w:rPr>
          <w:lang w:val="en-US"/>
        </w:rPr>
      </w:pPr>
      <w:r w:rsidRPr="00FB39B2">
        <w:rPr>
          <w:lang w:val="en-US"/>
        </w:rPr>
        <w:t>N=population of the study (832</w:t>
      </w:r>
      <w:r w:rsidR="007D1853" w:rsidRPr="00FB39B2">
        <w:rPr>
          <w:lang w:val="en-US"/>
        </w:rPr>
        <w:t>)</w:t>
      </w:r>
    </w:p>
    <w:p w14:paraId="77652F5D" w14:textId="7DD0D994" w:rsidR="007D1853" w:rsidRPr="00FB39B2" w:rsidRDefault="007D1853" w:rsidP="007D1853">
      <w:pPr>
        <w:rPr>
          <w:lang w:val="en-US"/>
        </w:rPr>
      </w:pPr>
      <w:r w:rsidRPr="00FB39B2">
        <w:rPr>
          <w:lang w:val="en-US"/>
        </w:rPr>
        <w:t xml:space="preserve">E = Margin of error (MOE), e=0.05 </w:t>
      </w:r>
    </w:p>
    <w:p w14:paraId="7FD6EBE8" w14:textId="0475ED33" w:rsidR="007D1853" w:rsidRPr="00FB39B2" w:rsidRDefault="007D1853" w:rsidP="007D1853">
      <w:pPr>
        <w:jc w:val="center"/>
        <w:rPr>
          <w:rFonts w:cs="Times New Roman"/>
          <w:lang w:val="en-US"/>
        </w:rPr>
      </w:pPr>
      <m:oMath>
        <m:r>
          <m:rPr>
            <m:sty m:val="p"/>
          </m:rPr>
          <w:rPr>
            <w:rFonts w:ascii="Cambria Math" w:hAnsi="Cambria Math" w:cs="Times New Roman"/>
            <w:lang w:val="en-US"/>
          </w:rPr>
          <m:t>n=</m:t>
        </m:r>
        <m:f>
          <m:fPr>
            <m:ctrlPr>
              <w:rPr>
                <w:rFonts w:ascii="Cambria Math" w:hAnsi="Cambria Math" w:cs="Times New Roman"/>
                <w:bCs/>
                <w:lang w:val="en-US"/>
              </w:rPr>
            </m:ctrlPr>
          </m:fPr>
          <m:num>
            <m:r>
              <m:rPr>
                <m:sty m:val="p"/>
              </m:rPr>
              <w:rPr>
                <w:rFonts w:ascii="Cambria Math" w:hAnsi="Cambria Math" w:cs="Times New Roman"/>
                <w:lang w:val="en-US"/>
              </w:rPr>
              <m:t>N</m:t>
            </m:r>
          </m:num>
          <m:den>
            <m:sSup>
              <m:sSupPr>
                <m:ctrlPr>
                  <w:rPr>
                    <w:rFonts w:ascii="Cambria Math" w:hAnsi="Cambria Math" w:cs="Times New Roman"/>
                    <w:bCs/>
                    <w:lang w:val="en-US"/>
                  </w:rPr>
                </m:ctrlPr>
              </m:sSupPr>
              <m:e>
                <m:r>
                  <m:rPr>
                    <m:sty m:val="p"/>
                  </m:rPr>
                  <w:rPr>
                    <w:rFonts w:ascii="Cambria Math" w:hAnsi="Cambria Math" w:cs="Times New Roman"/>
                    <w:lang w:val="en-US"/>
                  </w:rPr>
                  <m:t>1+(Nⅇ</m:t>
                </m:r>
              </m:e>
              <m:sup>
                <m:r>
                  <m:rPr>
                    <m:sty m:val="p"/>
                  </m:rPr>
                  <w:rPr>
                    <w:rFonts w:ascii="Cambria Math" w:hAnsi="Cambria Math" w:cs="Times New Roman"/>
                    <w:lang w:val="en-US"/>
                  </w:rPr>
                  <m:t>2</m:t>
                </m:r>
              </m:sup>
            </m:sSup>
            <m:r>
              <m:rPr>
                <m:sty m:val="p"/>
              </m:rPr>
              <w:rPr>
                <w:rFonts w:ascii="Cambria Math" w:hAnsi="Cambria Math" w:cs="Times New Roman"/>
                <w:lang w:val="en-US"/>
              </w:rPr>
              <m:t>)</m:t>
            </m:r>
          </m:den>
        </m:f>
      </m:oMath>
      <w:r w:rsidRPr="00FB39B2">
        <w:rPr>
          <w:rFonts w:cs="Times New Roman"/>
          <w:bCs/>
          <w:lang w:val="en-US"/>
        </w:rPr>
        <w:t xml:space="preserve"> = </w:t>
      </w:r>
      <m:oMath>
        <m:f>
          <m:fPr>
            <m:ctrlPr>
              <w:rPr>
                <w:rFonts w:ascii="Cambria Math" w:hAnsi="Cambria Math" w:cs="Times New Roman"/>
                <w:bCs/>
                <w:lang w:val="en-US"/>
              </w:rPr>
            </m:ctrlPr>
          </m:fPr>
          <m:num>
            <m:r>
              <m:rPr>
                <m:sty m:val="p"/>
              </m:rPr>
              <w:rPr>
                <w:rFonts w:ascii="Cambria Math" w:hAnsi="Cambria Math" w:cs="Times New Roman"/>
                <w:lang w:val="en-US"/>
              </w:rPr>
              <m:t>(832)</m:t>
            </m:r>
          </m:num>
          <m:den>
            <m:r>
              <m:rPr>
                <m:sty m:val="p"/>
              </m:rPr>
              <w:rPr>
                <w:rFonts w:ascii="Cambria Math" w:hAnsi="Cambria Math" w:cs="Times New Roman"/>
                <w:lang w:val="en-US"/>
              </w:rPr>
              <m:t>1+(832 (</m:t>
            </m:r>
            <m:sSup>
              <m:sSupPr>
                <m:ctrlPr>
                  <w:rPr>
                    <w:rFonts w:ascii="Cambria Math" w:hAnsi="Cambria Math" w:cs="Times New Roman"/>
                    <w:bCs/>
                    <w:lang w:val="en-US"/>
                  </w:rPr>
                </m:ctrlPr>
              </m:sSupPr>
              <m:e>
                <m:r>
                  <m:rPr>
                    <m:sty m:val="p"/>
                  </m:rPr>
                  <w:rPr>
                    <w:rFonts w:ascii="Cambria Math" w:hAnsi="Cambria Math" w:cs="Times New Roman"/>
                    <w:lang w:val="en-US"/>
                  </w:rPr>
                  <m:t>0.05)</m:t>
                </m:r>
              </m:e>
              <m:sup>
                <m:r>
                  <m:rPr>
                    <m:sty m:val="p"/>
                  </m:rPr>
                  <w:rPr>
                    <w:rFonts w:ascii="Cambria Math" w:hAnsi="Cambria Math" w:cs="Times New Roman"/>
                    <w:lang w:val="en-US"/>
                  </w:rPr>
                  <m:t>2</m:t>
                </m:r>
              </m:sup>
            </m:sSup>
            <m:r>
              <w:rPr>
                <w:rFonts w:ascii="Cambria Math" w:hAnsi="Cambria Math" w:cs="Times New Roman"/>
                <w:lang w:val="en-US"/>
              </w:rPr>
              <m:t>)</m:t>
            </m:r>
          </m:den>
        </m:f>
      </m:oMath>
    </w:p>
    <w:p w14:paraId="73251D7D" w14:textId="335B13A5" w:rsidR="007D1853" w:rsidRPr="00FB39B2" w:rsidRDefault="007D1853" w:rsidP="007D1853">
      <w:pPr>
        <w:jc w:val="center"/>
        <w:rPr>
          <w:rFonts w:cs="Times New Roman"/>
          <w:lang w:val="en-US"/>
        </w:rPr>
      </w:pPr>
      <m:oMathPara>
        <m:oMathParaPr>
          <m:jc m:val="center"/>
        </m:oMathParaPr>
        <m:oMath>
          <m:r>
            <w:rPr>
              <w:rFonts w:ascii="Cambria Math" w:hAnsi="Cambria Math" w:cs="Times New Roman"/>
              <w:lang w:val="en-US"/>
            </w:rPr>
            <m:t>n=</m:t>
          </m:r>
          <m:f>
            <m:fPr>
              <m:ctrlPr>
                <w:rPr>
                  <w:rFonts w:ascii="Cambria Math" w:hAnsi="Cambria Math" w:cs="Times New Roman"/>
                  <w:i/>
                  <w:lang w:val="en-US"/>
                </w:rPr>
              </m:ctrlPr>
            </m:fPr>
            <m:num>
              <m:r>
                <w:rPr>
                  <w:rFonts w:ascii="Cambria Math" w:hAnsi="Cambria Math" w:cs="Times New Roman"/>
                  <w:lang w:val="en-US"/>
                </w:rPr>
                <m:t>832</m:t>
              </m:r>
            </m:num>
            <m:den>
              <m:r>
                <w:rPr>
                  <w:rFonts w:ascii="Cambria Math" w:hAnsi="Cambria Math" w:cs="Times New Roman"/>
                  <w:lang w:val="en-US"/>
                </w:rPr>
                <m:t>1+(832×0.0025)</m:t>
              </m:r>
            </m:den>
          </m:f>
        </m:oMath>
      </m:oMathPara>
    </w:p>
    <w:p w14:paraId="71E92823" w14:textId="4D5CC927" w:rsidR="007D1853" w:rsidRPr="00FB39B2" w:rsidRDefault="007D1853" w:rsidP="007D1853">
      <w:pPr>
        <w:jc w:val="center"/>
        <w:rPr>
          <w:rFonts w:cs="Times New Roman"/>
          <w:lang w:val="en-US"/>
        </w:rPr>
      </w:pPr>
      <m:oMathPara>
        <m:oMathParaPr>
          <m:jc m:val="center"/>
        </m:oMathParaPr>
        <m:oMath>
          <m:r>
            <m:rPr>
              <m:sty m:val="p"/>
            </m:rPr>
            <w:rPr>
              <w:rFonts w:ascii="Cambria Math" w:hAnsi="Cambria Math" w:cs="Times New Roman"/>
              <w:lang w:val="en-US"/>
            </w:rPr>
            <m:t>n=</m:t>
          </m:r>
          <m:f>
            <m:fPr>
              <m:ctrlPr>
                <w:rPr>
                  <w:rFonts w:ascii="Cambria Math" w:hAnsi="Cambria Math" w:cs="Times New Roman"/>
                  <w:lang w:val="en-US"/>
                </w:rPr>
              </m:ctrlPr>
            </m:fPr>
            <m:num>
              <m:r>
                <m:rPr>
                  <m:sty m:val="p"/>
                </m:rPr>
                <w:rPr>
                  <w:rFonts w:ascii="Cambria Math" w:hAnsi="Cambria Math" w:cs="Times New Roman"/>
                  <w:lang w:val="en-US"/>
                </w:rPr>
                <m:t>832</m:t>
              </m:r>
            </m:num>
            <m:den>
              <m:r>
                <m:rPr>
                  <m:sty m:val="p"/>
                </m:rPr>
                <w:rPr>
                  <w:rFonts w:ascii="Cambria Math" w:hAnsi="Cambria Math" w:cs="Times New Roman"/>
                  <w:lang w:val="en-US"/>
                </w:rPr>
                <m:t>1+(2.96)</m:t>
              </m:r>
            </m:den>
          </m:f>
        </m:oMath>
      </m:oMathPara>
    </w:p>
    <w:p w14:paraId="18B5BDEE" w14:textId="2094ACC9" w:rsidR="007D1853" w:rsidRPr="00FB39B2" w:rsidRDefault="007D1853" w:rsidP="007D1853">
      <w:pPr>
        <w:jc w:val="center"/>
        <w:rPr>
          <w:rFonts w:cs="Times New Roman"/>
          <w:lang w:val="en-US"/>
        </w:rPr>
      </w:pPr>
      <m:oMathPara>
        <m:oMathParaPr>
          <m:jc m:val="center"/>
        </m:oMathParaPr>
        <m:oMath>
          <m:r>
            <w:rPr>
              <w:rFonts w:ascii="Cambria Math" w:hAnsi="Cambria Math" w:cs="Times New Roman"/>
              <w:lang w:val="en-US"/>
            </w:rPr>
            <m:t>n=270</m:t>
          </m:r>
        </m:oMath>
      </m:oMathPara>
    </w:p>
    <w:p w14:paraId="3E0C7209" w14:textId="075174FB" w:rsidR="00921172" w:rsidRPr="00FB39B2" w:rsidRDefault="007D1853" w:rsidP="00921172">
      <w:pPr>
        <w:rPr>
          <w:lang w:val="en-US"/>
        </w:rPr>
      </w:pPr>
      <w:r w:rsidRPr="00FB39B2">
        <w:rPr>
          <w:lang w:val="en-US"/>
        </w:rPr>
        <w:t xml:space="preserve">Hence a sample of </w:t>
      </w:r>
      <w:r w:rsidR="005F190D" w:rsidRPr="00FB39B2">
        <w:rPr>
          <w:lang w:val="en-US"/>
        </w:rPr>
        <w:t>270</w:t>
      </w:r>
      <w:r w:rsidRPr="00FB39B2">
        <w:rPr>
          <w:lang w:val="en-US"/>
        </w:rPr>
        <w:t xml:space="preserve"> will be used for the study.</w:t>
      </w:r>
    </w:p>
    <w:p w14:paraId="72B72F29" w14:textId="1F46D50D" w:rsidR="008A1251" w:rsidRPr="00FB39B2" w:rsidRDefault="008A1251" w:rsidP="008A1251">
      <w:pPr>
        <w:pStyle w:val="Heading2"/>
        <w:rPr>
          <w:lang w:val="en-US"/>
        </w:rPr>
      </w:pPr>
      <w:bookmarkStart w:id="33" w:name="_Toc144740294"/>
      <w:r w:rsidRPr="00FB39B2">
        <w:rPr>
          <w:lang w:val="en-US"/>
        </w:rPr>
        <w:lastRenderedPageBreak/>
        <w:t>3.6</w:t>
      </w:r>
      <w:r w:rsidR="00AB2769" w:rsidRPr="00FB39B2">
        <w:rPr>
          <w:lang w:val="en-US"/>
        </w:rPr>
        <w:t xml:space="preserve"> Sampling T</w:t>
      </w:r>
      <w:r w:rsidRPr="00FB39B2">
        <w:rPr>
          <w:lang w:val="en-US"/>
        </w:rPr>
        <w:t>echnique</w:t>
      </w:r>
      <w:bookmarkEnd w:id="33"/>
    </w:p>
    <w:p w14:paraId="0D353333" w14:textId="3568F8C6" w:rsidR="008A1251" w:rsidRPr="00FB39B2" w:rsidRDefault="009C4A2B" w:rsidP="008A1251">
      <w:pPr>
        <w:rPr>
          <w:lang w:val="en-US"/>
        </w:rPr>
      </w:pPr>
      <w:r w:rsidRPr="00FB39B2">
        <w:rPr>
          <w:lang w:val="en-US"/>
        </w:rPr>
        <w:t>A simple random sampling technique will be used in this study. A simple random sampling is a probability sampling method where a subset of individuals is chosen from a large set. Hence everyone has an equal chance of being chosen to participate in the study.</w:t>
      </w:r>
    </w:p>
    <w:p w14:paraId="183BB850" w14:textId="5C870760" w:rsidR="00D21157" w:rsidRPr="00FB39B2" w:rsidRDefault="00D21157" w:rsidP="00D21157">
      <w:pPr>
        <w:pStyle w:val="Heading2"/>
        <w:rPr>
          <w:lang w:val="en-US"/>
        </w:rPr>
      </w:pPr>
      <w:bookmarkStart w:id="34" w:name="_Toc144740295"/>
      <w:r w:rsidRPr="00FB39B2">
        <w:rPr>
          <w:lang w:val="en-US"/>
        </w:rPr>
        <w:t>3.7 Study Variables</w:t>
      </w:r>
      <w:bookmarkEnd w:id="34"/>
    </w:p>
    <w:p w14:paraId="1E3C1DD8" w14:textId="347E0ABE" w:rsidR="00D21157" w:rsidRPr="00FB39B2" w:rsidRDefault="00D21157" w:rsidP="00D21157">
      <w:pPr>
        <w:rPr>
          <w:lang w:val="en-US"/>
        </w:rPr>
      </w:pPr>
      <w:r w:rsidRPr="00FB39B2">
        <w:rPr>
          <w:lang w:val="en-US"/>
        </w:rPr>
        <w:t xml:space="preserve">The study is made up of a relationship between dependent and independent variables to help measure both variables simultaneously and respectively. While the dependent variables depend on other factors to be measured. Therefore, an effect in an independent variable would likely stimulate a change in </w:t>
      </w:r>
      <w:r w:rsidR="00331E3F" w:rsidRPr="00FB39B2">
        <w:rPr>
          <w:lang w:val="en-US"/>
        </w:rPr>
        <w:t xml:space="preserve">a dependent (outcome) variable. </w:t>
      </w:r>
      <w:r w:rsidRPr="00FB39B2">
        <w:rPr>
          <w:lang w:val="en-US"/>
        </w:rPr>
        <w:t>The dependent variable will be management of HIV/AIDS at the facility which could be classified as good management and poor management.</w:t>
      </w:r>
    </w:p>
    <w:p w14:paraId="462863DF" w14:textId="14D97992" w:rsidR="00331E3F" w:rsidRPr="00FB39B2" w:rsidRDefault="00331E3F" w:rsidP="00331E3F">
      <w:pPr>
        <w:pStyle w:val="Heading2"/>
        <w:rPr>
          <w:lang w:val="en-US"/>
        </w:rPr>
      </w:pPr>
      <w:bookmarkStart w:id="35" w:name="_Toc144740296"/>
      <w:r w:rsidRPr="00FB39B2">
        <w:rPr>
          <w:lang w:val="en-US"/>
        </w:rPr>
        <w:t>3.8</w:t>
      </w:r>
      <w:r w:rsidR="00AB2769" w:rsidRPr="00FB39B2">
        <w:rPr>
          <w:lang w:val="en-US"/>
        </w:rPr>
        <w:t xml:space="preserve"> Data Collection Tool and T</w:t>
      </w:r>
      <w:r w:rsidRPr="00FB39B2">
        <w:rPr>
          <w:lang w:val="en-US"/>
        </w:rPr>
        <w:t>echnique</w:t>
      </w:r>
      <w:bookmarkEnd w:id="35"/>
    </w:p>
    <w:p w14:paraId="1D738546" w14:textId="26CB9207" w:rsidR="00331E3F" w:rsidRPr="00FB39B2" w:rsidRDefault="00331E3F" w:rsidP="00331E3F">
      <w:pPr>
        <w:rPr>
          <w:lang w:val="en-US"/>
        </w:rPr>
      </w:pPr>
      <w:r w:rsidRPr="00FB39B2">
        <w:rPr>
          <w:lang w:val="en-US"/>
        </w:rPr>
        <w:t>A questionnaire will be used to collect data</w:t>
      </w:r>
      <w:r w:rsidR="007B6FAA">
        <w:rPr>
          <w:lang w:val="en-US"/>
        </w:rPr>
        <w:t xml:space="preserve"> as well as an interview guide</w:t>
      </w:r>
      <w:r w:rsidRPr="00FB39B2">
        <w:rPr>
          <w:lang w:val="en-US"/>
        </w:rPr>
        <w:t>. The questionnaire will be structured based on the specific objectives outlined earlier. The questionnaire will consist of three (3) sections</w:t>
      </w:r>
      <w:r w:rsidR="008831B7" w:rsidRPr="00FB39B2">
        <w:rPr>
          <w:lang w:val="en-US"/>
        </w:rPr>
        <w:t>, A, B, and C. Section A</w:t>
      </w:r>
      <w:r w:rsidRPr="00FB39B2">
        <w:rPr>
          <w:lang w:val="en-US"/>
        </w:rPr>
        <w:t xml:space="preserve"> will gather information on participan</w:t>
      </w:r>
      <w:r w:rsidR="008831B7" w:rsidRPr="00FB39B2">
        <w:rPr>
          <w:lang w:val="en-US"/>
        </w:rPr>
        <w:t>ts' demographic data</w:t>
      </w:r>
      <w:r w:rsidRPr="00FB39B2">
        <w:rPr>
          <w:lang w:val="en-US"/>
        </w:rPr>
        <w:t xml:space="preserve"> including sex, age, marital status, educational level, religious affiliation, the cadre of staff, and department of work, years of service, and ever attended a seminar on HIV. </w:t>
      </w:r>
      <w:r w:rsidR="008831B7" w:rsidRPr="00FB39B2">
        <w:rPr>
          <w:lang w:val="en-US"/>
        </w:rPr>
        <w:t>Section B</w:t>
      </w:r>
      <w:r w:rsidR="007728F6" w:rsidRPr="00FB39B2">
        <w:rPr>
          <w:lang w:val="en-US"/>
        </w:rPr>
        <w:t xml:space="preserve"> will consist of questions that will assess healthcare workers’ knowledge on the management of HIV/AIDS</w:t>
      </w:r>
      <w:r w:rsidR="008831B7" w:rsidRPr="00FB39B2">
        <w:rPr>
          <w:lang w:val="en-US"/>
        </w:rPr>
        <w:t>. Section C will assess healthcare workers’ compliance to the HIV/AIDS standard manage</w:t>
      </w:r>
      <w:r w:rsidR="00826E40" w:rsidRPr="00FB39B2">
        <w:rPr>
          <w:lang w:val="en-US"/>
        </w:rPr>
        <w:t>ment as stipulated in the Guidelines for HIV/AIDS Care in Ghana.</w:t>
      </w:r>
      <w:r w:rsidRPr="00FB39B2">
        <w:rPr>
          <w:lang w:val="en-US"/>
        </w:rPr>
        <w:t xml:space="preserve"> </w:t>
      </w:r>
      <w:r w:rsidR="007B6FAA">
        <w:rPr>
          <w:lang w:val="en-US"/>
        </w:rPr>
        <w:t>The interview guide will consist of six sections, where respondents will be interviewed on their knowledge and awareness of the GHS standard management of HIV/AIDS, their compliance and perceived compliance, factors that influence compliance and improvement strategies.</w:t>
      </w:r>
    </w:p>
    <w:p w14:paraId="73CC9575" w14:textId="77777777" w:rsidR="00331E3F" w:rsidRPr="00FB39B2" w:rsidRDefault="00331E3F" w:rsidP="00331E3F">
      <w:pPr>
        <w:rPr>
          <w:lang w:val="en-US"/>
        </w:rPr>
      </w:pPr>
      <w:r w:rsidRPr="00FB39B2">
        <w:rPr>
          <w:lang w:val="en-US"/>
        </w:rPr>
        <w:lastRenderedPageBreak/>
        <w:t xml:space="preserve">The data collection will be conducted by the principal investigator and two (2) research assistants who will be trained to assist in data collection. Participants will be interviewed face to face separately to ensure confidentiality and privacy. The data collection process will last for approximately 12 consecutive weeks. To ensure the quality of data, the data collection instrument will be pretested on 5% of the sample of health care providers at the Sunyani Municipal hospital. </w:t>
      </w:r>
    </w:p>
    <w:p w14:paraId="0A8EB134" w14:textId="34F7AF39" w:rsidR="00331E3F" w:rsidRPr="00FB39B2" w:rsidRDefault="00331E3F" w:rsidP="00331E3F">
      <w:pPr>
        <w:pStyle w:val="Heading2"/>
        <w:rPr>
          <w:lang w:val="en-US"/>
        </w:rPr>
      </w:pPr>
      <w:bookmarkStart w:id="36" w:name="_Toc144740297"/>
      <w:r w:rsidRPr="00FB39B2">
        <w:rPr>
          <w:lang w:val="en-US"/>
        </w:rPr>
        <w:t>3.9</w:t>
      </w:r>
      <w:r w:rsidR="00AB2769" w:rsidRPr="00FB39B2">
        <w:rPr>
          <w:lang w:val="en-US"/>
        </w:rPr>
        <w:t xml:space="preserve"> Data Management and A</w:t>
      </w:r>
      <w:r w:rsidRPr="00FB39B2">
        <w:rPr>
          <w:lang w:val="en-US"/>
        </w:rPr>
        <w:t>nalysis</w:t>
      </w:r>
      <w:bookmarkEnd w:id="36"/>
    </w:p>
    <w:p w14:paraId="1F30C992" w14:textId="77777777" w:rsidR="00331E3F" w:rsidRPr="00FB39B2" w:rsidRDefault="00331E3F" w:rsidP="00331E3F">
      <w:pPr>
        <w:rPr>
          <w:lang w:val="en-US"/>
        </w:rPr>
      </w:pPr>
      <w:r w:rsidRPr="00FB39B2">
        <w:rPr>
          <w:lang w:val="en-US"/>
        </w:rPr>
        <w:t>Statistical Package for the Social Sciences (SPSS version 26) will be used to analyze the quantitative data of this current study.  Questionnaires after being collected will be thoroughly checked through to ensure all questions were accurately answered and errors corrected to ensure completion before entering them into the SPSS. Data will be coded and entered into the SPSS software.</w:t>
      </w:r>
    </w:p>
    <w:p w14:paraId="2DB1A9ED" w14:textId="5201B7A2" w:rsidR="00331E3F" w:rsidRPr="00FB39B2" w:rsidRDefault="00331E3F" w:rsidP="00331E3F">
      <w:pPr>
        <w:rPr>
          <w:lang w:val="en-US"/>
        </w:rPr>
      </w:pPr>
      <w:r w:rsidRPr="00FB39B2">
        <w:rPr>
          <w:lang w:val="en-US"/>
        </w:rPr>
        <w:t xml:space="preserve">Descriptive analysis will be conducted at the Univariate level and data will be presented in frequencies and percentages using tables and graphs. Means and standard deviation will be conducted for continuous variables such as age and years of services variables that are normally not distributed. </w:t>
      </w:r>
    </w:p>
    <w:p w14:paraId="13D0B24E" w14:textId="77777777" w:rsidR="00331E3F" w:rsidRPr="00FB39B2" w:rsidRDefault="00331E3F" w:rsidP="00331E3F">
      <w:pPr>
        <w:rPr>
          <w:lang w:val="en-US"/>
        </w:rPr>
      </w:pPr>
      <w:r w:rsidRPr="00FB39B2">
        <w:rPr>
          <w:lang w:val="en-US"/>
        </w:rPr>
        <w:t xml:space="preserve">The association between the dependent variable and the independent variable will also be using Pearson Chi-square and logistic regression to determine the odds of the relation between the dependent variable and the related factor at the multivariate model using a forward stepwise regression method and a P-value of 0.05 will be considered statistically significant. </w:t>
      </w:r>
    </w:p>
    <w:p w14:paraId="48551F92" w14:textId="5AFEC5A5" w:rsidR="00331E3F" w:rsidRPr="00FB39B2" w:rsidRDefault="00331E3F" w:rsidP="00331E3F">
      <w:pPr>
        <w:pStyle w:val="Heading2"/>
        <w:rPr>
          <w:lang w:val="en-US"/>
        </w:rPr>
      </w:pPr>
      <w:bookmarkStart w:id="37" w:name="_Toc144740298"/>
      <w:r w:rsidRPr="00FB39B2">
        <w:rPr>
          <w:lang w:val="en-US"/>
        </w:rPr>
        <w:t>3.10 Study Limitation</w:t>
      </w:r>
      <w:bookmarkEnd w:id="37"/>
    </w:p>
    <w:p w14:paraId="04A8F797" w14:textId="77777777" w:rsidR="00331E3F" w:rsidRPr="00FB39B2" w:rsidRDefault="00331E3F" w:rsidP="00331E3F">
      <w:pPr>
        <w:rPr>
          <w:lang w:val="en-US"/>
        </w:rPr>
      </w:pPr>
      <w:r w:rsidRPr="00FB39B2">
        <w:rPr>
          <w:lang w:val="en-US"/>
        </w:rPr>
        <w:t xml:space="preserve">Recall bias might be limitation of the study. </w:t>
      </w:r>
    </w:p>
    <w:p w14:paraId="612EFD46" w14:textId="02987E52" w:rsidR="00331E3F" w:rsidRPr="00FB39B2" w:rsidRDefault="00331E3F" w:rsidP="00331E3F">
      <w:pPr>
        <w:pStyle w:val="Heading2"/>
        <w:rPr>
          <w:lang w:val="en-US"/>
        </w:rPr>
      </w:pPr>
      <w:bookmarkStart w:id="38" w:name="_Toc144740299"/>
      <w:r w:rsidRPr="00FB39B2">
        <w:rPr>
          <w:lang w:val="en-US"/>
        </w:rPr>
        <w:lastRenderedPageBreak/>
        <w:t>3.11 Study Piloting/Pre-Testing</w:t>
      </w:r>
      <w:bookmarkEnd w:id="38"/>
    </w:p>
    <w:p w14:paraId="626EDBD6" w14:textId="34069FBA" w:rsidR="00F057F8" w:rsidRPr="00FB39B2" w:rsidRDefault="00331E3F" w:rsidP="00331E3F">
      <w:pPr>
        <w:rPr>
          <w:lang w:val="en-US"/>
        </w:rPr>
      </w:pPr>
      <w:r w:rsidRPr="00FB39B2">
        <w:rPr>
          <w:lang w:val="en-US"/>
        </w:rPr>
        <w:t>The study will be pretested among 10 healthcare providers at the Sunyani Municipal Hospital. This is because the Hospital also provide similar ART services HIV/AIDS patients. This is to ensure the reliability and validity of the study data collection instrument. It will also help the researcher to make the necessary correction identified in the questionnaire before the final one of printed for administration to the participants.</w:t>
      </w:r>
    </w:p>
    <w:p w14:paraId="3F4F0339" w14:textId="63220B9F" w:rsidR="00C8789B" w:rsidRPr="00FB39B2" w:rsidRDefault="00C8789B" w:rsidP="00C8789B">
      <w:pPr>
        <w:pStyle w:val="Heading2"/>
        <w:rPr>
          <w:lang w:val="en-US"/>
        </w:rPr>
      </w:pPr>
      <w:bookmarkStart w:id="39" w:name="_Toc144740300"/>
      <w:r w:rsidRPr="00FB39B2">
        <w:rPr>
          <w:lang w:val="en-US"/>
        </w:rPr>
        <w:t>3.12 Ethical Considerations</w:t>
      </w:r>
      <w:bookmarkEnd w:id="39"/>
    </w:p>
    <w:p w14:paraId="553B6AC3" w14:textId="69195EB9" w:rsidR="00C8789B" w:rsidRPr="00FB39B2" w:rsidRDefault="00C8789B" w:rsidP="00C8789B">
      <w:pPr>
        <w:pStyle w:val="Heading3"/>
        <w:rPr>
          <w:lang w:val="en-US"/>
        </w:rPr>
      </w:pPr>
      <w:r w:rsidRPr="00FB39B2">
        <w:rPr>
          <w:lang w:val="en-US"/>
        </w:rPr>
        <w:t xml:space="preserve"> </w:t>
      </w:r>
      <w:bookmarkStart w:id="40" w:name="_Toc144740301"/>
      <w:r w:rsidRPr="00FB39B2">
        <w:rPr>
          <w:lang w:val="en-US"/>
        </w:rPr>
        <w:t>3.12.1 Ethical Approval</w:t>
      </w:r>
      <w:bookmarkEnd w:id="40"/>
    </w:p>
    <w:p w14:paraId="637B9880" w14:textId="01253E4C" w:rsidR="00C8789B" w:rsidRPr="00FB39B2" w:rsidRDefault="00C8789B" w:rsidP="00C8789B">
      <w:pPr>
        <w:rPr>
          <w:lang w:val="en-US"/>
        </w:rPr>
      </w:pPr>
      <w:r w:rsidRPr="00FB39B2">
        <w:rPr>
          <w:lang w:val="en-US"/>
        </w:rPr>
        <w:t xml:space="preserve">Ethical approval of the study will be obtained from the </w:t>
      </w:r>
      <w:r w:rsidR="00B34911" w:rsidRPr="00FB39B2">
        <w:rPr>
          <w:lang w:val="en-US"/>
        </w:rPr>
        <w:t>Kintampo</w:t>
      </w:r>
      <w:r w:rsidR="008D3B42" w:rsidRPr="00FB39B2">
        <w:rPr>
          <w:lang w:val="en-US"/>
        </w:rPr>
        <w:t xml:space="preserve"> </w:t>
      </w:r>
      <w:ins w:id="41" w:author="Fred Kanyoke" w:date="2024-01-24T17:58:00Z">
        <w:r w:rsidR="00091E0F">
          <w:rPr>
            <w:lang w:val="en-US"/>
          </w:rPr>
          <w:t xml:space="preserve">Health </w:t>
        </w:r>
      </w:ins>
      <w:r w:rsidR="008D3B42" w:rsidRPr="00FB39B2">
        <w:rPr>
          <w:lang w:val="en-US"/>
        </w:rPr>
        <w:t>Research</w:t>
      </w:r>
      <w:r w:rsidRPr="00FB39B2">
        <w:rPr>
          <w:lang w:val="en-US"/>
        </w:rPr>
        <w:t xml:space="preserve"> </w:t>
      </w:r>
      <w:ins w:id="42" w:author="Fred Kanyoke" w:date="2024-01-24T17:58:00Z">
        <w:r w:rsidR="00091E0F">
          <w:rPr>
            <w:lang w:val="en-US"/>
          </w:rPr>
          <w:t xml:space="preserve">Centre Institutional </w:t>
        </w:r>
      </w:ins>
      <w:r w:rsidRPr="00FB39B2">
        <w:rPr>
          <w:lang w:val="en-US"/>
        </w:rPr>
        <w:t xml:space="preserve">Ethics </w:t>
      </w:r>
      <w:del w:id="43" w:author="Fred Kanyoke" w:date="2024-01-24T17:58:00Z">
        <w:r w:rsidRPr="00FB39B2" w:rsidDel="00091E0F">
          <w:rPr>
            <w:lang w:val="en-US"/>
          </w:rPr>
          <w:delText xml:space="preserve">Review </w:delText>
        </w:r>
      </w:del>
      <w:r w:rsidRPr="00FB39B2">
        <w:rPr>
          <w:lang w:val="en-US"/>
        </w:rPr>
        <w:t xml:space="preserve">Committee. Data collection will commence after ethical clearance is granted. </w:t>
      </w:r>
    </w:p>
    <w:p w14:paraId="1796424A" w14:textId="0D75484C" w:rsidR="00C8789B" w:rsidRPr="00FB39B2" w:rsidRDefault="00C8789B" w:rsidP="00C8789B">
      <w:pPr>
        <w:pStyle w:val="Heading3"/>
        <w:rPr>
          <w:lang w:val="en-US"/>
        </w:rPr>
      </w:pPr>
      <w:bookmarkStart w:id="44" w:name="_Toc144740302"/>
      <w:r w:rsidRPr="00FB39B2">
        <w:rPr>
          <w:lang w:val="en-US"/>
        </w:rPr>
        <w:t>3.12.2 Approval from the study area.</w:t>
      </w:r>
      <w:bookmarkEnd w:id="44"/>
    </w:p>
    <w:p w14:paraId="7A79D7E9" w14:textId="77777777" w:rsidR="00C8789B" w:rsidRPr="00FB39B2" w:rsidRDefault="00C8789B" w:rsidP="00C8789B">
      <w:pPr>
        <w:rPr>
          <w:lang w:val="en-US"/>
        </w:rPr>
      </w:pPr>
      <w:r w:rsidRPr="00FB39B2">
        <w:rPr>
          <w:lang w:val="en-US"/>
        </w:rPr>
        <w:t>Permission will be sought from the Regional Health Directorate Sunyani and the Hospital management team for permission. Permission will be obtained and explained to respondents to declare their intention to partake in the study. A copy of the research proposal and an introductory letter will be sent to the health management team and approval obtained before the study will commence.</w:t>
      </w:r>
    </w:p>
    <w:p w14:paraId="2F5D0D57" w14:textId="4D40C7BC" w:rsidR="00C8789B" w:rsidRPr="00FB39B2" w:rsidRDefault="00C8789B" w:rsidP="00C8789B">
      <w:pPr>
        <w:pStyle w:val="Heading3"/>
        <w:rPr>
          <w:lang w:val="en-US"/>
        </w:rPr>
      </w:pPr>
      <w:bookmarkStart w:id="45" w:name="_Toc144740303"/>
      <w:r w:rsidRPr="00FB39B2">
        <w:rPr>
          <w:lang w:val="en-US"/>
        </w:rPr>
        <w:t>3.12.3 Informed Consent</w:t>
      </w:r>
      <w:bookmarkEnd w:id="45"/>
    </w:p>
    <w:p w14:paraId="609A9630" w14:textId="5C109350" w:rsidR="00C8789B" w:rsidRPr="00FB39B2" w:rsidRDefault="00C8789B" w:rsidP="00C8789B">
      <w:pPr>
        <w:rPr>
          <w:lang w:val="en-US"/>
        </w:rPr>
      </w:pPr>
      <w:r w:rsidRPr="00FB39B2">
        <w:rPr>
          <w:lang w:val="en-US"/>
        </w:rPr>
        <w:t xml:space="preserve">Informed consent of the study will be obtained from </w:t>
      </w:r>
      <w:r w:rsidR="008D3B42" w:rsidRPr="00FB39B2">
        <w:rPr>
          <w:lang w:val="en-US"/>
        </w:rPr>
        <w:t>respondents</w:t>
      </w:r>
    </w:p>
    <w:p w14:paraId="25809F02" w14:textId="7F6C3C25" w:rsidR="00C8789B" w:rsidRPr="00FB39B2" w:rsidRDefault="00C8789B" w:rsidP="00C8789B">
      <w:pPr>
        <w:pStyle w:val="Heading3"/>
        <w:rPr>
          <w:lang w:val="en-US"/>
        </w:rPr>
      </w:pPr>
      <w:bookmarkStart w:id="46" w:name="_Toc144740304"/>
      <w:r w:rsidRPr="00FB39B2">
        <w:rPr>
          <w:lang w:val="en-US"/>
        </w:rPr>
        <w:t>3.12.4 Privacy or Confidentiality</w:t>
      </w:r>
      <w:bookmarkEnd w:id="46"/>
    </w:p>
    <w:p w14:paraId="29CDEBB6" w14:textId="77777777" w:rsidR="00E7021B" w:rsidRDefault="00C8789B" w:rsidP="00116559">
      <w:pPr>
        <w:rPr>
          <w:lang w:val="en-US"/>
        </w:rPr>
      </w:pPr>
      <w:r w:rsidRPr="00FB39B2">
        <w:rPr>
          <w:lang w:val="en-US"/>
        </w:rPr>
        <w:t xml:space="preserve">Respondents will be informed that the information collected from the study will be kept securely and not given to anybody. However, respondents will be made aware that, should any member of </w:t>
      </w:r>
      <w:r w:rsidRPr="00FB39B2">
        <w:rPr>
          <w:lang w:val="en-US"/>
        </w:rPr>
        <w:lastRenderedPageBreak/>
        <w:t xml:space="preserve">the ethics committee or the management of the </w:t>
      </w:r>
      <w:r w:rsidR="008D3B42" w:rsidRPr="00FB39B2">
        <w:rPr>
          <w:lang w:val="en-US"/>
        </w:rPr>
        <w:t>Bono</w:t>
      </w:r>
      <w:r w:rsidRPr="00FB39B2">
        <w:rPr>
          <w:lang w:val="en-US"/>
        </w:rPr>
        <w:t xml:space="preserve"> Regional Hospital demand or request the information as part of their routine inspection, it will be given to them without showing the personal details of the study participants.</w:t>
      </w:r>
    </w:p>
    <w:p w14:paraId="0DA84872" w14:textId="1445770E" w:rsidR="00091E0F" w:rsidRPr="00FB39B2" w:rsidRDefault="00916305" w:rsidP="00916305">
      <w:pPr>
        <w:pStyle w:val="Heading2"/>
        <w:rPr>
          <w:lang w:val="en-US"/>
        </w:rPr>
      </w:pPr>
      <w:bookmarkStart w:id="47" w:name="_Toc144740305"/>
      <w:bookmarkStart w:id="48" w:name="_GoBack"/>
      <w:bookmarkEnd w:id="48"/>
      <w:r>
        <w:rPr>
          <w:lang w:val="en-US"/>
        </w:rPr>
        <w:t>3.13 Results Dissemination</w:t>
      </w:r>
    </w:p>
    <w:p w14:paraId="0BEFEB80" w14:textId="77777777" w:rsidR="00091E0F" w:rsidRPr="00FB39B2" w:rsidRDefault="00091E0F" w:rsidP="00091E0F">
      <w:pPr>
        <w:rPr>
          <w:lang w:val="en-US"/>
        </w:rPr>
      </w:pPr>
      <w:r w:rsidRPr="00FB39B2">
        <w:rPr>
          <w:lang w:val="en-US"/>
        </w:rPr>
        <w:t>The results of this study will be shared with the management of the hospital and the Regional Health Directorate. It will also be shared with the School of Health and Allied Science of Catholic University of Ghana and published in international journals. A copy of the information sheet and consent forms after it has been signed or thumb printed will be given to participants to take home.</w:t>
      </w:r>
    </w:p>
    <w:p w14:paraId="3E64F6E5" w14:textId="77777777" w:rsidR="00091E0F" w:rsidRDefault="00091E0F" w:rsidP="00091E0F">
      <w:pPr>
        <w:pStyle w:val="Heading1"/>
        <w:rPr>
          <w:lang w:val="en-US"/>
        </w:rPr>
      </w:pPr>
    </w:p>
    <w:p w14:paraId="19739480" w14:textId="77777777" w:rsidR="00091E0F" w:rsidRDefault="00091E0F" w:rsidP="00091E0F">
      <w:pPr>
        <w:pStyle w:val="Heading1"/>
        <w:rPr>
          <w:lang w:val="en-US"/>
        </w:rPr>
      </w:pPr>
    </w:p>
    <w:p w14:paraId="39DBCAC1" w14:textId="77777777" w:rsidR="00091E0F" w:rsidRDefault="00091E0F" w:rsidP="00091E0F">
      <w:pPr>
        <w:pStyle w:val="Heading1"/>
        <w:rPr>
          <w:lang w:val="en-US"/>
        </w:rPr>
      </w:pPr>
    </w:p>
    <w:p w14:paraId="7A672244" w14:textId="77777777" w:rsidR="00091E0F" w:rsidRDefault="00091E0F">
      <w:pPr>
        <w:spacing w:line="259" w:lineRule="auto"/>
        <w:jc w:val="left"/>
        <w:rPr>
          <w:rFonts w:eastAsiaTheme="majorEastAsia" w:cstheme="majorBidi"/>
          <w:b/>
          <w:szCs w:val="32"/>
          <w:lang w:val="en-US"/>
        </w:rPr>
      </w:pPr>
      <w:r>
        <w:rPr>
          <w:lang w:val="en-US"/>
        </w:rPr>
        <w:br w:type="page"/>
      </w:r>
    </w:p>
    <w:p w14:paraId="394ECD42" w14:textId="1E6419B9" w:rsidR="00091E0F" w:rsidRPr="00FB39B2" w:rsidRDefault="00091E0F" w:rsidP="00091E0F">
      <w:pPr>
        <w:pStyle w:val="Heading1"/>
        <w:rPr>
          <w:lang w:val="en-US"/>
        </w:rPr>
      </w:pPr>
      <w:r w:rsidRPr="00FB39B2">
        <w:rPr>
          <w:lang w:val="en-US"/>
        </w:rPr>
        <w:lastRenderedPageBreak/>
        <w:t>APPENDIX I: STUDY PLAN</w:t>
      </w:r>
    </w:p>
    <w:tbl>
      <w:tblPr>
        <w:tblW w:w="10051" w:type="dxa"/>
        <w:tblCellMar>
          <w:top w:w="34" w:type="dxa"/>
          <w:right w:w="115" w:type="dxa"/>
        </w:tblCellMar>
        <w:tblLook w:val="04A0" w:firstRow="1" w:lastRow="0" w:firstColumn="1" w:lastColumn="0" w:noHBand="0" w:noVBand="1"/>
      </w:tblPr>
      <w:tblGrid>
        <w:gridCol w:w="824"/>
        <w:gridCol w:w="3457"/>
        <w:gridCol w:w="2445"/>
        <w:gridCol w:w="3325"/>
      </w:tblGrid>
      <w:tr w:rsidR="00091E0F" w:rsidRPr="00FB39B2" w14:paraId="2921DA13" w14:textId="77777777" w:rsidTr="00501396">
        <w:trPr>
          <w:trHeight w:val="812"/>
        </w:trPr>
        <w:tc>
          <w:tcPr>
            <w:tcW w:w="825" w:type="dxa"/>
            <w:tcBorders>
              <w:top w:val="single" w:sz="3" w:space="0" w:color="000000"/>
              <w:left w:val="single" w:sz="3" w:space="0" w:color="000000"/>
              <w:bottom w:val="single" w:sz="3" w:space="0" w:color="000000"/>
              <w:right w:val="single" w:sz="3" w:space="0" w:color="000000"/>
            </w:tcBorders>
            <w:vAlign w:val="center"/>
          </w:tcPr>
          <w:p w14:paraId="1F2541C2" w14:textId="77777777" w:rsidR="00091E0F" w:rsidRPr="00FB39B2" w:rsidRDefault="00091E0F" w:rsidP="00501396">
            <w:pPr>
              <w:spacing w:line="240" w:lineRule="auto"/>
              <w:jc w:val="center"/>
              <w:rPr>
                <w:lang w:val="en-US"/>
              </w:rPr>
            </w:pPr>
            <w:r w:rsidRPr="00FB39B2">
              <w:rPr>
                <w:b/>
                <w:lang w:val="en-US"/>
              </w:rPr>
              <w:t>No.</w:t>
            </w:r>
          </w:p>
        </w:tc>
        <w:tc>
          <w:tcPr>
            <w:tcW w:w="3457" w:type="dxa"/>
            <w:tcBorders>
              <w:top w:val="single" w:sz="3" w:space="0" w:color="000000"/>
              <w:left w:val="single" w:sz="3" w:space="0" w:color="000000"/>
              <w:bottom w:val="single" w:sz="3" w:space="0" w:color="000000"/>
              <w:right w:val="single" w:sz="3" w:space="0" w:color="000000"/>
            </w:tcBorders>
            <w:vAlign w:val="center"/>
          </w:tcPr>
          <w:p w14:paraId="73586EB7" w14:textId="77777777" w:rsidR="00091E0F" w:rsidRPr="00FB39B2" w:rsidRDefault="00091E0F" w:rsidP="00501396">
            <w:pPr>
              <w:spacing w:line="240" w:lineRule="auto"/>
              <w:jc w:val="center"/>
              <w:rPr>
                <w:lang w:val="en-US"/>
              </w:rPr>
            </w:pPr>
            <w:r w:rsidRPr="00FB39B2">
              <w:rPr>
                <w:b/>
                <w:lang w:val="en-US"/>
              </w:rPr>
              <w:t>Activity</w:t>
            </w:r>
          </w:p>
        </w:tc>
        <w:tc>
          <w:tcPr>
            <w:tcW w:w="2445" w:type="dxa"/>
            <w:tcBorders>
              <w:top w:val="single" w:sz="3" w:space="0" w:color="000000"/>
              <w:left w:val="single" w:sz="3" w:space="0" w:color="000000"/>
              <w:bottom w:val="single" w:sz="3" w:space="0" w:color="000000"/>
              <w:right w:val="single" w:sz="3" w:space="0" w:color="000000"/>
            </w:tcBorders>
            <w:vAlign w:val="center"/>
          </w:tcPr>
          <w:p w14:paraId="229C4803"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6083535C" w14:textId="77777777" w:rsidR="00091E0F" w:rsidRPr="00FB39B2" w:rsidRDefault="00091E0F" w:rsidP="00501396">
            <w:pPr>
              <w:spacing w:line="240" w:lineRule="auto"/>
              <w:jc w:val="center"/>
              <w:rPr>
                <w:lang w:val="en-US"/>
              </w:rPr>
            </w:pPr>
            <w:r w:rsidRPr="00FB39B2">
              <w:rPr>
                <w:b/>
                <w:lang w:val="en-US"/>
              </w:rPr>
              <w:t>Period</w:t>
            </w:r>
          </w:p>
        </w:tc>
      </w:tr>
      <w:tr w:rsidR="00091E0F" w:rsidRPr="00FB39B2" w14:paraId="6B008E4A" w14:textId="77777777" w:rsidTr="00501396">
        <w:trPr>
          <w:trHeight w:val="989"/>
        </w:trPr>
        <w:tc>
          <w:tcPr>
            <w:tcW w:w="825" w:type="dxa"/>
            <w:tcBorders>
              <w:top w:val="single" w:sz="3" w:space="0" w:color="000000"/>
              <w:left w:val="single" w:sz="3" w:space="0" w:color="000000"/>
              <w:bottom w:val="single" w:sz="3" w:space="0" w:color="000000"/>
              <w:right w:val="single" w:sz="3" w:space="0" w:color="000000"/>
            </w:tcBorders>
            <w:vAlign w:val="center"/>
          </w:tcPr>
          <w:p w14:paraId="12B7C2BA" w14:textId="77777777" w:rsidR="00091E0F" w:rsidRPr="00FB39B2" w:rsidRDefault="00091E0F" w:rsidP="00501396">
            <w:pPr>
              <w:spacing w:line="240" w:lineRule="auto"/>
              <w:jc w:val="center"/>
              <w:rPr>
                <w:lang w:val="en-US"/>
              </w:rPr>
            </w:pPr>
            <w:r w:rsidRPr="00FB39B2">
              <w:rPr>
                <w:lang w:val="en-US"/>
              </w:rPr>
              <w:t>1</w:t>
            </w:r>
          </w:p>
        </w:tc>
        <w:tc>
          <w:tcPr>
            <w:tcW w:w="3457" w:type="dxa"/>
            <w:tcBorders>
              <w:top w:val="single" w:sz="3" w:space="0" w:color="000000"/>
              <w:left w:val="single" w:sz="3" w:space="0" w:color="000000"/>
              <w:bottom w:val="single" w:sz="3" w:space="0" w:color="000000"/>
              <w:right w:val="single" w:sz="3" w:space="0" w:color="000000"/>
            </w:tcBorders>
            <w:vAlign w:val="center"/>
          </w:tcPr>
          <w:p w14:paraId="2EB61969" w14:textId="77777777" w:rsidR="00091E0F" w:rsidRPr="00FB39B2" w:rsidRDefault="00091E0F" w:rsidP="00501396">
            <w:pPr>
              <w:spacing w:line="240" w:lineRule="auto"/>
              <w:jc w:val="center"/>
              <w:rPr>
                <w:lang w:val="en-US"/>
              </w:rPr>
            </w:pPr>
            <w:r w:rsidRPr="00FB39B2">
              <w:rPr>
                <w:lang w:val="en-US"/>
              </w:rPr>
              <w:t>Presentation of proposal</w:t>
            </w:r>
          </w:p>
        </w:tc>
        <w:tc>
          <w:tcPr>
            <w:tcW w:w="2445" w:type="dxa"/>
            <w:vMerge w:val="restart"/>
            <w:tcBorders>
              <w:top w:val="single" w:sz="3" w:space="0" w:color="000000"/>
              <w:left w:val="single" w:sz="3" w:space="0" w:color="000000"/>
              <w:bottom w:val="single" w:sz="3" w:space="0" w:color="000000"/>
              <w:right w:val="single" w:sz="3" w:space="0" w:color="000000"/>
            </w:tcBorders>
            <w:vAlign w:val="center"/>
          </w:tcPr>
          <w:p w14:paraId="1AF9A1B2" w14:textId="77777777" w:rsidR="00091E0F" w:rsidRPr="00FB39B2" w:rsidRDefault="00091E0F" w:rsidP="00501396">
            <w:pPr>
              <w:spacing w:line="240" w:lineRule="auto"/>
              <w:jc w:val="center"/>
              <w:rPr>
                <w:lang w:val="en-US"/>
              </w:rPr>
            </w:pPr>
            <w:r w:rsidRPr="00FB39B2">
              <w:rPr>
                <w:noProof/>
                <w:lang w:val="en-US"/>
              </w:rPr>
              <mc:AlternateContent>
                <mc:Choice Requires="wpg">
                  <w:drawing>
                    <wp:anchor distT="0" distB="0" distL="114300" distR="114300" simplePos="0" relativeHeight="251666432" behindDoc="0" locked="0" layoutInCell="1" allowOverlap="1" wp14:anchorId="37CBCB41" wp14:editId="20414572">
                      <wp:simplePos x="0" y="0"/>
                      <wp:positionH relativeFrom="column">
                        <wp:posOffset>224790</wp:posOffset>
                      </wp:positionH>
                      <wp:positionV relativeFrom="paragraph">
                        <wp:posOffset>-843507</wp:posOffset>
                      </wp:positionV>
                      <wp:extent cx="214630" cy="3916045"/>
                      <wp:effectExtent l="0" t="0" r="0" b="0"/>
                      <wp:wrapSquare wrapText="bothSides"/>
                      <wp:docPr id="477014500" name="Group 477014500"/>
                      <wp:cNvGraphicFramePr/>
                      <a:graphic xmlns:a="http://schemas.openxmlformats.org/drawingml/2006/main">
                        <a:graphicData uri="http://schemas.microsoft.com/office/word/2010/wordprocessingGroup">
                          <wpg:wgp>
                            <wpg:cNvGrpSpPr/>
                            <wpg:grpSpPr>
                              <a:xfrm>
                                <a:off x="0" y="0"/>
                                <a:ext cx="214630" cy="3916045"/>
                                <a:chOff x="0" y="0"/>
                                <a:chExt cx="214630" cy="3916045"/>
                              </a:xfrm>
                            </wpg:grpSpPr>
                            <wps:wsp>
                              <wps:cNvPr id="1200445656" name="Shape 1543"/>
                              <wps:cNvSpPr/>
                              <wps:spPr>
                                <a:xfrm>
                                  <a:off x="0" y="0"/>
                                  <a:ext cx="214630" cy="3916045"/>
                                </a:xfrm>
                                <a:custGeom>
                                  <a:avLst/>
                                  <a:gdLst/>
                                  <a:ahLst/>
                                  <a:cxnLst/>
                                  <a:rect l="0" t="0" r="0" b="0"/>
                                  <a:pathLst>
                                    <a:path w="214630" h="3916045">
                                      <a:moveTo>
                                        <a:pt x="107315" y="0"/>
                                      </a:moveTo>
                                      <a:lnTo>
                                        <a:pt x="214630" y="107315"/>
                                      </a:lnTo>
                                      <a:lnTo>
                                        <a:pt x="160909" y="107315"/>
                                      </a:lnTo>
                                      <a:lnTo>
                                        <a:pt x="160909" y="3808730"/>
                                      </a:lnTo>
                                      <a:lnTo>
                                        <a:pt x="214630" y="3808730"/>
                                      </a:lnTo>
                                      <a:lnTo>
                                        <a:pt x="107315" y="3916045"/>
                                      </a:lnTo>
                                      <a:lnTo>
                                        <a:pt x="0" y="3808730"/>
                                      </a:lnTo>
                                      <a:lnTo>
                                        <a:pt x="53594" y="3808730"/>
                                      </a:lnTo>
                                      <a:lnTo>
                                        <a:pt x="53594" y="107315"/>
                                      </a:lnTo>
                                      <a:lnTo>
                                        <a:pt x="0" y="107315"/>
                                      </a:lnTo>
                                      <a:lnTo>
                                        <a:pt x="107315" y="0"/>
                                      </a:lnTo>
                                      <a:close/>
                                    </a:path>
                                  </a:pathLst>
                                </a:custGeom>
                                <a:solidFill>
                                  <a:srgbClr val="203864"/>
                                </a:solidFill>
                                <a:ln w="0" cap="flat">
                                  <a:noFill/>
                                  <a:miter lim="127000"/>
                                </a:ln>
                                <a:effectLst/>
                              </wps:spPr>
                              <wps:bodyPr/>
                            </wps:wsp>
                            <wps:wsp>
                              <wps:cNvPr id="269353984" name="Shape 1545"/>
                              <wps:cNvSpPr/>
                              <wps:spPr>
                                <a:xfrm>
                                  <a:off x="0" y="0"/>
                                  <a:ext cx="214630" cy="3916045"/>
                                </a:xfrm>
                                <a:custGeom>
                                  <a:avLst/>
                                  <a:gdLst/>
                                  <a:ahLst/>
                                  <a:cxnLst/>
                                  <a:rect l="0" t="0" r="0" b="0"/>
                                  <a:pathLst>
                                    <a:path w="214630" h="3916045">
                                      <a:moveTo>
                                        <a:pt x="107315" y="0"/>
                                      </a:moveTo>
                                      <a:lnTo>
                                        <a:pt x="214630" y="107315"/>
                                      </a:lnTo>
                                      <a:lnTo>
                                        <a:pt x="160909" y="107315"/>
                                      </a:lnTo>
                                      <a:lnTo>
                                        <a:pt x="160909" y="3808730"/>
                                      </a:lnTo>
                                      <a:lnTo>
                                        <a:pt x="214630" y="3808730"/>
                                      </a:lnTo>
                                      <a:lnTo>
                                        <a:pt x="107315" y="3916045"/>
                                      </a:lnTo>
                                      <a:lnTo>
                                        <a:pt x="0" y="3808730"/>
                                      </a:lnTo>
                                      <a:lnTo>
                                        <a:pt x="53594" y="3808730"/>
                                      </a:lnTo>
                                      <a:lnTo>
                                        <a:pt x="53594" y="107315"/>
                                      </a:lnTo>
                                      <a:lnTo>
                                        <a:pt x="0" y="107315"/>
                                      </a:lnTo>
                                      <a:close/>
                                    </a:path>
                                  </a:pathLst>
                                </a:custGeom>
                                <a:noFill/>
                                <a:ln w="25400" cap="flat" cmpd="sng" algn="ctr">
                                  <a:solidFill>
                                    <a:srgbClr val="002060"/>
                                  </a:solidFill>
                                  <a:prstDash val="solid"/>
                                  <a:round/>
                                </a:ln>
                                <a:effectLst/>
                              </wps:spPr>
                              <wps:bodyPr/>
                            </wps:wsp>
                          </wpg:wgp>
                        </a:graphicData>
                      </a:graphic>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2DFC62B" id="Group 477014500" o:spid="_x0000_s1026" style="position:absolute;margin-left:17.7pt;margin-top:-66.4pt;width:16.9pt;height:308.35pt;z-index:251666432" coordsize="2146,3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">
                      <v:shape id="Shape 1543" o:spid="_x0000_s1027" style="position:absolute;width:2146;height:39160;visibility:visible;mso-wrap-style:square;v-text-anchor:top" coordsize="214630,391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" path="m107315,l214630,107315r-53721,l160909,3808730r53721,l107315,3916045,,3808730r53594,l53594,107315,,107315,107315,xe" fillcolor="#203864" stroked="f" strokeweight="0">
                        <v:stroke miterlimit="83231f" joinstyle="miter"/>
                        <v:path arrowok="t" textboxrect="0,0,214630,3916045"/>
                      </v:shape>
                      <v:shape id="Shape 1545" o:spid="_x0000_s1028" style="position:absolute;width:2146;height:39160;visibility:visible;mso-wrap-style:square;v-text-anchor:top" coordsize="214630,391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" path="m107315,l214630,107315r-53721,l160909,3808730r53721,l107315,3916045,,3808730r53594,l53594,107315,,107315,107315,xe" filled="f" strokecolor="#002060" strokeweight="2pt">
                        <v:path arrowok="t" textboxrect="0,0,214630,3916045"/>
                      </v:shape>
                      <w10:wrap type="square"/>
                    </v:group>
                  </w:pict>
                </mc:Fallback>
              </mc:AlternateContent>
            </w:r>
            <w:r w:rsidRPr="00FB39B2">
              <w:rPr>
                <w:lang w:val="en-US"/>
              </w:rPr>
              <w:t>Literature Review</w:t>
            </w:r>
          </w:p>
        </w:tc>
        <w:tc>
          <w:tcPr>
            <w:tcW w:w="3325" w:type="dxa"/>
            <w:tcBorders>
              <w:top w:val="single" w:sz="3" w:space="0" w:color="000000"/>
              <w:left w:val="single" w:sz="3" w:space="0" w:color="000000"/>
              <w:bottom w:val="single" w:sz="3" w:space="0" w:color="000000"/>
              <w:right w:val="single" w:sz="3" w:space="0" w:color="000000"/>
            </w:tcBorders>
            <w:vAlign w:val="center"/>
          </w:tcPr>
          <w:p w14:paraId="75BCE741" w14:textId="2597C410" w:rsidR="00091E0F" w:rsidRPr="00FB39B2" w:rsidRDefault="00FD7E0A" w:rsidP="00501396">
            <w:pPr>
              <w:spacing w:line="240" w:lineRule="auto"/>
              <w:jc w:val="center"/>
              <w:rPr>
                <w:lang w:val="en-US"/>
              </w:rPr>
            </w:pPr>
            <w:r>
              <w:rPr>
                <w:lang w:val="en-US"/>
              </w:rPr>
              <w:t>January, 2024</w:t>
            </w:r>
          </w:p>
        </w:tc>
      </w:tr>
      <w:tr w:rsidR="00091E0F" w:rsidRPr="00FB39B2" w14:paraId="24845D30" w14:textId="77777777" w:rsidTr="00501396">
        <w:trPr>
          <w:trHeight w:val="992"/>
        </w:trPr>
        <w:tc>
          <w:tcPr>
            <w:tcW w:w="825" w:type="dxa"/>
            <w:tcBorders>
              <w:top w:val="single" w:sz="3" w:space="0" w:color="000000"/>
              <w:left w:val="single" w:sz="3" w:space="0" w:color="000000"/>
              <w:bottom w:val="single" w:sz="3" w:space="0" w:color="000000"/>
              <w:right w:val="single" w:sz="3" w:space="0" w:color="000000"/>
            </w:tcBorders>
            <w:vAlign w:val="center"/>
          </w:tcPr>
          <w:p w14:paraId="0F5F9975" w14:textId="77777777" w:rsidR="00091E0F" w:rsidRPr="00FB39B2" w:rsidRDefault="00091E0F" w:rsidP="00501396">
            <w:pPr>
              <w:spacing w:line="240" w:lineRule="auto"/>
              <w:jc w:val="center"/>
              <w:rPr>
                <w:lang w:val="en-US"/>
              </w:rPr>
            </w:pPr>
            <w:r w:rsidRPr="00FB39B2">
              <w:rPr>
                <w:lang w:val="en-US"/>
              </w:rPr>
              <w:t>2</w:t>
            </w:r>
          </w:p>
        </w:tc>
        <w:tc>
          <w:tcPr>
            <w:tcW w:w="3457" w:type="dxa"/>
            <w:tcBorders>
              <w:top w:val="single" w:sz="3" w:space="0" w:color="000000"/>
              <w:left w:val="single" w:sz="3" w:space="0" w:color="000000"/>
              <w:bottom w:val="single" w:sz="3" w:space="0" w:color="000000"/>
              <w:right w:val="single" w:sz="3" w:space="0" w:color="000000"/>
            </w:tcBorders>
            <w:vAlign w:val="center"/>
          </w:tcPr>
          <w:p w14:paraId="618ED89F" w14:textId="77777777" w:rsidR="00091E0F" w:rsidRPr="00FB39B2" w:rsidRDefault="00091E0F" w:rsidP="00501396">
            <w:pPr>
              <w:spacing w:line="240" w:lineRule="auto"/>
              <w:jc w:val="center"/>
              <w:rPr>
                <w:lang w:val="en-US"/>
              </w:rPr>
            </w:pPr>
            <w:r w:rsidRPr="00FB39B2">
              <w:rPr>
                <w:lang w:val="en-US"/>
              </w:rPr>
              <w:t>Revised Proposal</w:t>
            </w:r>
          </w:p>
        </w:tc>
        <w:tc>
          <w:tcPr>
            <w:tcW w:w="0" w:type="auto"/>
            <w:vMerge/>
            <w:tcBorders>
              <w:top w:val="nil"/>
              <w:left w:val="single" w:sz="3" w:space="0" w:color="000000"/>
              <w:bottom w:val="nil"/>
              <w:right w:val="single" w:sz="3" w:space="0" w:color="000000"/>
            </w:tcBorders>
            <w:vAlign w:val="center"/>
          </w:tcPr>
          <w:p w14:paraId="401931AA"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219321CC" w14:textId="76AE3EA2" w:rsidR="00091E0F" w:rsidRPr="00FB39B2" w:rsidRDefault="00FD7E0A" w:rsidP="00501396">
            <w:pPr>
              <w:spacing w:line="240" w:lineRule="auto"/>
              <w:jc w:val="center"/>
              <w:rPr>
                <w:lang w:val="en-US"/>
              </w:rPr>
            </w:pPr>
            <w:r>
              <w:rPr>
                <w:lang w:val="en-US"/>
              </w:rPr>
              <w:t>January</w:t>
            </w:r>
            <w:r w:rsidR="00091E0F" w:rsidRPr="00FB39B2">
              <w:rPr>
                <w:lang w:val="en-US"/>
              </w:rPr>
              <w:t xml:space="preserve"> , 202</w:t>
            </w:r>
            <w:r>
              <w:rPr>
                <w:lang w:val="en-US"/>
              </w:rPr>
              <w:t>4</w:t>
            </w:r>
          </w:p>
        </w:tc>
      </w:tr>
      <w:tr w:rsidR="00091E0F" w:rsidRPr="00FB39B2" w14:paraId="0A7689A9" w14:textId="77777777" w:rsidTr="00501396">
        <w:trPr>
          <w:trHeight w:val="989"/>
        </w:trPr>
        <w:tc>
          <w:tcPr>
            <w:tcW w:w="825" w:type="dxa"/>
            <w:tcBorders>
              <w:top w:val="single" w:sz="3" w:space="0" w:color="000000"/>
              <w:left w:val="single" w:sz="3" w:space="0" w:color="000000"/>
              <w:bottom w:val="single" w:sz="3" w:space="0" w:color="000000"/>
              <w:right w:val="single" w:sz="3" w:space="0" w:color="000000"/>
            </w:tcBorders>
            <w:vAlign w:val="center"/>
          </w:tcPr>
          <w:p w14:paraId="04F7B842" w14:textId="77777777" w:rsidR="00091E0F" w:rsidRPr="00FB39B2" w:rsidRDefault="00091E0F" w:rsidP="00501396">
            <w:pPr>
              <w:spacing w:line="240" w:lineRule="auto"/>
              <w:jc w:val="center"/>
              <w:rPr>
                <w:lang w:val="en-US"/>
              </w:rPr>
            </w:pPr>
            <w:r w:rsidRPr="00FB39B2">
              <w:rPr>
                <w:lang w:val="en-US"/>
              </w:rPr>
              <w:t>3</w:t>
            </w:r>
          </w:p>
        </w:tc>
        <w:tc>
          <w:tcPr>
            <w:tcW w:w="3457" w:type="dxa"/>
            <w:tcBorders>
              <w:top w:val="single" w:sz="3" w:space="0" w:color="000000"/>
              <w:left w:val="single" w:sz="3" w:space="0" w:color="000000"/>
              <w:bottom w:val="single" w:sz="3" w:space="0" w:color="000000"/>
              <w:right w:val="single" w:sz="3" w:space="0" w:color="000000"/>
            </w:tcBorders>
            <w:vAlign w:val="center"/>
          </w:tcPr>
          <w:p w14:paraId="2E6469D6" w14:textId="77777777" w:rsidR="00091E0F" w:rsidRPr="00FB39B2" w:rsidRDefault="00091E0F" w:rsidP="00501396">
            <w:pPr>
              <w:spacing w:line="240" w:lineRule="auto"/>
              <w:jc w:val="center"/>
              <w:rPr>
                <w:lang w:val="en-US"/>
              </w:rPr>
            </w:pPr>
            <w:r w:rsidRPr="00FB39B2">
              <w:rPr>
                <w:lang w:val="en-US"/>
              </w:rPr>
              <w:t>Submission for ethical approval</w:t>
            </w:r>
          </w:p>
        </w:tc>
        <w:tc>
          <w:tcPr>
            <w:tcW w:w="0" w:type="auto"/>
            <w:vMerge/>
            <w:tcBorders>
              <w:top w:val="nil"/>
              <w:left w:val="single" w:sz="3" w:space="0" w:color="000000"/>
              <w:bottom w:val="nil"/>
              <w:right w:val="single" w:sz="3" w:space="0" w:color="000000"/>
            </w:tcBorders>
            <w:vAlign w:val="center"/>
          </w:tcPr>
          <w:p w14:paraId="5D3CF083"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05E3AD28" w14:textId="51569462" w:rsidR="00091E0F" w:rsidRPr="00FB39B2" w:rsidRDefault="00FD7E0A" w:rsidP="00501396">
            <w:pPr>
              <w:spacing w:line="240" w:lineRule="auto"/>
              <w:jc w:val="center"/>
              <w:rPr>
                <w:lang w:val="en-US"/>
              </w:rPr>
            </w:pPr>
            <w:r>
              <w:rPr>
                <w:lang w:val="en-US"/>
              </w:rPr>
              <w:t>January</w:t>
            </w:r>
            <w:r w:rsidR="00091E0F" w:rsidRPr="00FB39B2">
              <w:rPr>
                <w:lang w:val="en-US"/>
              </w:rPr>
              <w:t xml:space="preserve"> , 2023</w:t>
            </w:r>
          </w:p>
        </w:tc>
      </w:tr>
      <w:tr w:rsidR="00091E0F" w:rsidRPr="00FB39B2" w14:paraId="0314A5B1" w14:textId="77777777" w:rsidTr="00501396">
        <w:trPr>
          <w:trHeight w:val="920"/>
        </w:trPr>
        <w:tc>
          <w:tcPr>
            <w:tcW w:w="825" w:type="dxa"/>
            <w:tcBorders>
              <w:top w:val="single" w:sz="3" w:space="0" w:color="000000"/>
              <w:left w:val="single" w:sz="3" w:space="0" w:color="000000"/>
              <w:bottom w:val="single" w:sz="3" w:space="0" w:color="000000"/>
              <w:right w:val="single" w:sz="3" w:space="0" w:color="000000"/>
            </w:tcBorders>
            <w:vAlign w:val="center"/>
          </w:tcPr>
          <w:p w14:paraId="008BDFBB" w14:textId="77777777" w:rsidR="00091E0F" w:rsidRPr="00FB39B2" w:rsidRDefault="00091E0F" w:rsidP="00501396">
            <w:pPr>
              <w:spacing w:line="240" w:lineRule="auto"/>
              <w:jc w:val="center"/>
              <w:rPr>
                <w:lang w:val="en-US"/>
              </w:rPr>
            </w:pPr>
            <w:r w:rsidRPr="00FB39B2">
              <w:rPr>
                <w:lang w:val="en-US"/>
              </w:rPr>
              <w:t>4</w:t>
            </w:r>
          </w:p>
        </w:tc>
        <w:tc>
          <w:tcPr>
            <w:tcW w:w="3457" w:type="dxa"/>
            <w:tcBorders>
              <w:top w:val="single" w:sz="3" w:space="0" w:color="000000"/>
              <w:left w:val="single" w:sz="3" w:space="0" w:color="000000"/>
              <w:bottom w:val="single" w:sz="3" w:space="0" w:color="000000"/>
              <w:right w:val="single" w:sz="3" w:space="0" w:color="000000"/>
            </w:tcBorders>
            <w:vAlign w:val="center"/>
          </w:tcPr>
          <w:p w14:paraId="1112B96A" w14:textId="77777777" w:rsidR="00091E0F" w:rsidRPr="00FB39B2" w:rsidRDefault="00091E0F" w:rsidP="00501396">
            <w:pPr>
              <w:spacing w:line="240" w:lineRule="auto"/>
              <w:jc w:val="center"/>
              <w:rPr>
                <w:lang w:val="en-US"/>
              </w:rPr>
            </w:pPr>
            <w:r w:rsidRPr="00FB39B2">
              <w:rPr>
                <w:lang w:val="en-US"/>
              </w:rPr>
              <w:t>Data collection</w:t>
            </w:r>
          </w:p>
        </w:tc>
        <w:tc>
          <w:tcPr>
            <w:tcW w:w="0" w:type="auto"/>
            <w:vMerge/>
            <w:tcBorders>
              <w:top w:val="nil"/>
              <w:left w:val="single" w:sz="3" w:space="0" w:color="000000"/>
              <w:bottom w:val="nil"/>
              <w:right w:val="single" w:sz="3" w:space="0" w:color="000000"/>
            </w:tcBorders>
            <w:vAlign w:val="center"/>
          </w:tcPr>
          <w:p w14:paraId="165FDEFE"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76FA8030" w14:textId="408EDC15" w:rsidR="00091E0F" w:rsidRPr="00FB39B2" w:rsidRDefault="00FD7E0A" w:rsidP="00501396">
            <w:pPr>
              <w:spacing w:line="240" w:lineRule="auto"/>
              <w:jc w:val="center"/>
              <w:rPr>
                <w:lang w:val="en-US"/>
              </w:rPr>
            </w:pPr>
            <w:r>
              <w:rPr>
                <w:lang w:val="en-US"/>
              </w:rPr>
              <w:t>February</w:t>
            </w:r>
            <w:r w:rsidR="00091E0F" w:rsidRPr="00FB39B2">
              <w:rPr>
                <w:lang w:val="en-US"/>
              </w:rPr>
              <w:t xml:space="preserve"> , 2023</w:t>
            </w:r>
          </w:p>
        </w:tc>
      </w:tr>
      <w:tr w:rsidR="00091E0F" w:rsidRPr="00FB39B2" w14:paraId="717B925F" w14:textId="77777777" w:rsidTr="00501396">
        <w:trPr>
          <w:trHeight w:val="812"/>
        </w:trPr>
        <w:tc>
          <w:tcPr>
            <w:tcW w:w="825" w:type="dxa"/>
            <w:tcBorders>
              <w:top w:val="single" w:sz="3" w:space="0" w:color="000000"/>
              <w:left w:val="single" w:sz="3" w:space="0" w:color="000000"/>
              <w:bottom w:val="single" w:sz="3" w:space="0" w:color="000000"/>
              <w:right w:val="single" w:sz="3" w:space="0" w:color="000000"/>
            </w:tcBorders>
            <w:vAlign w:val="center"/>
          </w:tcPr>
          <w:p w14:paraId="4A2536EA" w14:textId="77777777" w:rsidR="00091E0F" w:rsidRPr="00FB39B2" w:rsidRDefault="00091E0F" w:rsidP="00501396">
            <w:pPr>
              <w:spacing w:line="240" w:lineRule="auto"/>
              <w:jc w:val="center"/>
              <w:rPr>
                <w:lang w:val="en-US"/>
              </w:rPr>
            </w:pPr>
            <w:r w:rsidRPr="00FB39B2">
              <w:rPr>
                <w:lang w:val="en-US"/>
              </w:rPr>
              <w:t>5</w:t>
            </w:r>
          </w:p>
        </w:tc>
        <w:tc>
          <w:tcPr>
            <w:tcW w:w="3457" w:type="dxa"/>
            <w:tcBorders>
              <w:top w:val="single" w:sz="3" w:space="0" w:color="000000"/>
              <w:left w:val="single" w:sz="3" w:space="0" w:color="000000"/>
              <w:bottom w:val="single" w:sz="3" w:space="0" w:color="000000"/>
              <w:right w:val="single" w:sz="3" w:space="0" w:color="000000"/>
            </w:tcBorders>
            <w:vAlign w:val="center"/>
          </w:tcPr>
          <w:p w14:paraId="10B89105" w14:textId="77777777" w:rsidR="00091E0F" w:rsidRPr="00FB39B2" w:rsidRDefault="00091E0F" w:rsidP="00501396">
            <w:pPr>
              <w:spacing w:line="240" w:lineRule="auto"/>
              <w:jc w:val="center"/>
              <w:rPr>
                <w:lang w:val="en-US"/>
              </w:rPr>
            </w:pPr>
            <w:r w:rsidRPr="00FB39B2">
              <w:rPr>
                <w:lang w:val="en-US"/>
              </w:rPr>
              <w:t>Data analysis</w:t>
            </w:r>
          </w:p>
        </w:tc>
        <w:tc>
          <w:tcPr>
            <w:tcW w:w="0" w:type="auto"/>
            <w:vMerge/>
            <w:tcBorders>
              <w:top w:val="nil"/>
              <w:left w:val="single" w:sz="3" w:space="0" w:color="000000"/>
              <w:bottom w:val="nil"/>
              <w:right w:val="single" w:sz="3" w:space="0" w:color="000000"/>
            </w:tcBorders>
            <w:vAlign w:val="center"/>
          </w:tcPr>
          <w:p w14:paraId="13A0276A"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0214C2A3" w14:textId="10D7EB4D" w:rsidR="00091E0F" w:rsidRPr="00FB39B2" w:rsidRDefault="00FD7E0A" w:rsidP="00501396">
            <w:pPr>
              <w:spacing w:line="240" w:lineRule="auto"/>
              <w:jc w:val="center"/>
              <w:rPr>
                <w:lang w:val="en-US"/>
              </w:rPr>
            </w:pPr>
            <w:r>
              <w:rPr>
                <w:lang w:val="en-US"/>
              </w:rPr>
              <w:t xml:space="preserve">April </w:t>
            </w:r>
            <w:r w:rsidR="00091E0F" w:rsidRPr="00FB39B2">
              <w:rPr>
                <w:lang w:val="en-US"/>
              </w:rPr>
              <w:t xml:space="preserve"> , 2023</w:t>
            </w:r>
          </w:p>
        </w:tc>
      </w:tr>
      <w:tr w:rsidR="00091E0F" w:rsidRPr="00FB39B2" w14:paraId="57DF5293" w14:textId="77777777" w:rsidTr="00501396">
        <w:trPr>
          <w:trHeight w:val="1725"/>
        </w:trPr>
        <w:tc>
          <w:tcPr>
            <w:tcW w:w="825" w:type="dxa"/>
            <w:tcBorders>
              <w:top w:val="single" w:sz="3" w:space="0" w:color="000000"/>
              <w:left w:val="single" w:sz="3" w:space="0" w:color="000000"/>
              <w:bottom w:val="single" w:sz="3" w:space="0" w:color="000000"/>
              <w:right w:val="single" w:sz="3" w:space="0" w:color="000000"/>
            </w:tcBorders>
            <w:vAlign w:val="center"/>
          </w:tcPr>
          <w:p w14:paraId="2CAB3855" w14:textId="77777777" w:rsidR="00091E0F" w:rsidRPr="00FB39B2" w:rsidRDefault="00091E0F" w:rsidP="00501396">
            <w:pPr>
              <w:spacing w:line="240" w:lineRule="auto"/>
              <w:jc w:val="center"/>
              <w:rPr>
                <w:lang w:val="en-US"/>
              </w:rPr>
            </w:pPr>
            <w:r w:rsidRPr="00FB39B2">
              <w:rPr>
                <w:lang w:val="en-US"/>
              </w:rPr>
              <w:t>6</w:t>
            </w:r>
          </w:p>
        </w:tc>
        <w:tc>
          <w:tcPr>
            <w:tcW w:w="3457" w:type="dxa"/>
            <w:tcBorders>
              <w:top w:val="single" w:sz="3" w:space="0" w:color="000000"/>
              <w:left w:val="single" w:sz="3" w:space="0" w:color="000000"/>
              <w:bottom w:val="single" w:sz="3" w:space="0" w:color="000000"/>
              <w:right w:val="single" w:sz="3" w:space="0" w:color="000000"/>
            </w:tcBorders>
            <w:vAlign w:val="center"/>
          </w:tcPr>
          <w:p w14:paraId="3F9CDBFC" w14:textId="77777777" w:rsidR="00091E0F" w:rsidRPr="00FB39B2" w:rsidRDefault="00091E0F" w:rsidP="00501396">
            <w:pPr>
              <w:spacing w:line="240" w:lineRule="auto"/>
              <w:jc w:val="center"/>
              <w:rPr>
                <w:lang w:val="en-US"/>
              </w:rPr>
            </w:pPr>
            <w:r w:rsidRPr="00FB39B2">
              <w:rPr>
                <w:lang w:val="en-US"/>
              </w:rPr>
              <w:t>Summary of findings, conclusions and recommendations</w:t>
            </w:r>
          </w:p>
        </w:tc>
        <w:tc>
          <w:tcPr>
            <w:tcW w:w="0" w:type="auto"/>
            <w:vMerge/>
            <w:tcBorders>
              <w:top w:val="nil"/>
              <w:left w:val="single" w:sz="3" w:space="0" w:color="000000"/>
              <w:bottom w:val="nil"/>
              <w:right w:val="single" w:sz="3" w:space="0" w:color="000000"/>
            </w:tcBorders>
            <w:vAlign w:val="center"/>
          </w:tcPr>
          <w:p w14:paraId="7FB03AD8"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26CE6AAE" w14:textId="30FBD687" w:rsidR="00091E0F" w:rsidRPr="00FB39B2" w:rsidRDefault="00FD7E0A" w:rsidP="00501396">
            <w:pPr>
              <w:spacing w:line="240" w:lineRule="auto"/>
              <w:jc w:val="center"/>
              <w:rPr>
                <w:lang w:val="en-US"/>
              </w:rPr>
            </w:pPr>
            <w:r>
              <w:rPr>
                <w:lang w:val="en-US"/>
              </w:rPr>
              <w:t>May</w:t>
            </w:r>
            <w:r w:rsidR="00091E0F" w:rsidRPr="00FB39B2">
              <w:rPr>
                <w:lang w:val="en-US"/>
              </w:rPr>
              <w:t>, 2024</w:t>
            </w:r>
          </w:p>
        </w:tc>
      </w:tr>
      <w:tr w:rsidR="00091E0F" w:rsidRPr="00FB39B2" w14:paraId="1CCDFF98" w14:textId="77777777" w:rsidTr="00501396">
        <w:trPr>
          <w:trHeight w:val="812"/>
        </w:trPr>
        <w:tc>
          <w:tcPr>
            <w:tcW w:w="825" w:type="dxa"/>
            <w:tcBorders>
              <w:top w:val="single" w:sz="3" w:space="0" w:color="000000"/>
              <w:left w:val="single" w:sz="3" w:space="0" w:color="000000"/>
              <w:bottom w:val="single" w:sz="3" w:space="0" w:color="000000"/>
              <w:right w:val="single" w:sz="3" w:space="0" w:color="000000"/>
            </w:tcBorders>
            <w:vAlign w:val="center"/>
          </w:tcPr>
          <w:p w14:paraId="2D6FC88A" w14:textId="77777777" w:rsidR="00091E0F" w:rsidRPr="00FB39B2" w:rsidRDefault="00091E0F" w:rsidP="00501396">
            <w:pPr>
              <w:spacing w:line="240" w:lineRule="auto"/>
              <w:jc w:val="center"/>
              <w:rPr>
                <w:lang w:val="en-US"/>
              </w:rPr>
            </w:pPr>
            <w:r w:rsidRPr="00FB39B2">
              <w:rPr>
                <w:lang w:val="en-US"/>
              </w:rPr>
              <w:t>7</w:t>
            </w:r>
          </w:p>
        </w:tc>
        <w:tc>
          <w:tcPr>
            <w:tcW w:w="3457" w:type="dxa"/>
            <w:tcBorders>
              <w:top w:val="single" w:sz="3" w:space="0" w:color="000000"/>
              <w:left w:val="single" w:sz="3" w:space="0" w:color="000000"/>
              <w:bottom w:val="single" w:sz="3" w:space="0" w:color="000000"/>
              <w:right w:val="single" w:sz="3" w:space="0" w:color="000000"/>
            </w:tcBorders>
            <w:vAlign w:val="center"/>
          </w:tcPr>
          <w:p w14:paraId="346D28A1" w14:textId="77777777" w:rsidR="00091E0F" w:rsidRPr="00FB39B2" w:rsidRDefault="00091E0F" w:rsidP="00501396">
            <w:pPr>
              <w:spacing w:line="240" w:lineRule="auto"/>
              <w:jc w:val="center"/>
              <w:rPr>
                <w:lang w:val="en-US"/>
              </w:rPr>
            </w:pPr>
            <w:r w:rsidRPr="00FB39B2">
              <w:rPr>
                <w:lang w:val="en-US"/>
              </w:rPr>
              <w:t>Submission of first draft report</w:t>
            </w:r>
          </w:p>
        </w:tc>
        <w:tc>
          <w:tcPr>
            <w:tcW w:w="0" w:type="auto"/>
            <w:vMerge/>
            <w:tcBorders>
              <w:top w:val="nil"/>
              <w:left w:val="single" w:sz="3" w:space="0" w:color="000000"/>
              <w:bottom w:val="single" w:sz="3" w:space="0" w:color="000000"/>
              <w:right w:val="single" w:sz="3" w:space="0" w:color="000000"/>
            </w:tcBorders>
            <w:vAlign w:val="center"/>
          </w:tcPr>
          <w:p w14:paraId="5ABC81CD"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0CCC8319" w14:textId="0F029C0D" w:rsidR="00091E0F" w:rsidRPr="00FB39B2" w:rsidRDefault="00FD7E0A" w:rsidP="00501396">
            <w:pPr>
              <w:spacing w:line="240" w:lineRule="auto"/>
              <w:jc w:val="center"/>
              <w:rPr>
                <w:lang w:val="en-US"/>
              </w:rPr>
            </w:pPr>
            <w:r>
              <w:rPr>
                <w:lang w:val="en-US"/>
              </w:rPr>
              <w:t xml:space="preserve">May </w:t>
            </w:r>
            <w:r w:rsidR="00091E0F" w:rsidRPr="00FB39B2">
              <w:rPr>
                <w:lang w:val="en-US"/>
              </w:rPr>
              <w:t>, 2024</w:t>
            </w:r>
          </w:p>
        </w:tc>
      </w:tr>
    </w:tbl>
    <w:p w14:paraId="25D335D3" w14:textId="77777777" w:rsidR="00091E0F" w:rsidRPr="00FB39B2" w:rsidRDefault="00091E0F" w:rsidP="00091E0F">
      <w:pPr>
        <w:rPr>
          <w:lang w:val="en-US"/>
        </w:rPr>
      </w:pPr>
    </w:p>
    <w:p w14:paraId="32C49DB2" w14:textId="77777777" w:rsidR="00091E0F" w:rsidRPr="00FB39B2" w:rsidRDefault="00091E0F" w:rsidP="00091E0F">
      <w:pPr>
        <w:spacing w:line="259" w:lineRule="auto"/>
        <w:jc w:val="left"/>
        <w:rPr>
          <w:lang w:val="en-US"/>
        </w:rPr>
      </w:pPr>
      <w:r w:rsidRPr="00FB39B2">
        <w:rPr>
          <w:lang w:val="en-US"/>
        </w:rPr>
        <w:br w:type="page"/>
      </w:r>
    </w:p>
    <w:p w14:paraId="5D3952BE" w14:textId="056CD5B9" w:rsidR="00091E0F" w:rsidRPr="00FB39B2" w:rsidRDefault="00091E0F" w:rsidP="00091E0F">
      <w:pPr>
        <w:pStyle w:val="Heading1"/>
        <w:rPr>
          <w:lang w:val="en-US"/>
        </w:rPr>
      </w:pPr>
      <w:r w:rsidRPr="00FB39B2">
        <w:rPr>
          <w:lang w:val="en-US"/>
        </w:rPr>
        <w:lastRenderedPageBreak/>
        <w:t xml:space="preserve">APPENDIX </w:t>
      </w:r>
      <w:r w:rsidR="00916305">
        <w:rPr>
          <w:lang w:val="en-US"/>
        </w:rPr>
        <w:t>II</w:t>
      </w:r>
      <w:r w:rsidRPr="00FB39B2">
        <w:rPr>
          <w:lang w:val="en-US"/>
        </w:rPr>
        <w:t>: BUDGET AND BUDGET JUSTIFICATION</w:t>
      </w:r>
    </w:p>
    <w:p w14:paraId="7B28203B" w14:textId="77777777" w:rsidR="00091E0F" w:rsidRPr="00FB39B2" w:rsidRDefault="00091E0F" w:rsidP="00091E0F">
      <w:pPr>
        <w:rPr>
          <w:lang w:val="en-US"/>
        </w:rPr>
      </w:pPr>
      <w:r w:rsidRPr="00FB39B2">
        <w:rPr>
          <w:lang w:val="en-US"/>
        </w:rPr>
        <w:t>This is an estimated budget for the study based on current prices of needed items and is subject to change should the prices of items for instance cost of printing, transportation change.</w:t>
      </w:r>
    </w:p>
    <w:tbl>
      <w:tblPr>
        <w:tblW w:w="10436" w:type="dxa"/>
        <w:jc w:val="center"/>
        <w:tblCellMar>
          <w:top w:w="14" w:type="dxa"/>
          <w:right w:w="50" w:type="dxa"/>
        </w:tblCellMar>
        <w:tblLook w:val="04A0" w:firstRow="1" w:lastRow="0" w:firstColumn="1" w:lastColumn="0" w:noHBand="0" w:noVBand="1"/>
      </w:tblPr>
      <w:tblGrid>
        <w:gridCol w:w="3953"/>
        <w:gridCol w:w="1861"/>
        <w:gridCol w:w="4622"/>
      </w:tblGrid>
      <w:tr w:rsidR="00091E0F" w:rsidRPr="00FB39B2" w14:paraId="2A5D0F9F" w14:textId="77777777" w:rsidTr="00501396">
        <w:trPr>
          <w:trHeight w:val="424"/>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4D697623" w14:textId="77777777" w:rsidR="00091E0F" w:rsidRPr="00FB39B2" w:rsidRDefault="00091E0F" w:rsidP="00501396">
            <w:pPr>
              <w:spacing w:line="240" w:lineRule="auto"/>
              <w:jc w:val="left"/>
              <w:rPr>
                <w:lang w:val="en-US"/>
              </w:rPr>
            </w:pPr>
            <w:r w:rsidRPr="00FB39B2">
              <w:rPr>
                <w:b/>
                <w:lang w:val="en-US"/>
              </w:rPr>
              <w:t>ITEM</w:t>
            </w:r>
          </w:p>
        </w:tc>
        <w:tc>
          <w:tcPr>
            <w:tcW w:w="1861" w:type="dxa"/>
            <w:tcBorders>
              <w:top w:val="single" w:sz="3" w:space="0" w:color="000000"/>
              <w:left w:val="single" w:sz="3" w:space="0" w:color="000000"/>
              <w:bottom w:val="single" w:sz="3" w:space="0" w:color="000000"/>
              <w:right w:val="single" w:sz="3" w:space="0" w:color="000000"/>
            </w:tcBorders>
            <w:vAlign w:val="center"/>
          </w:tcPr>
          <w:p w14:paraId="61E5FC8C" w14:textId="77777777" w:rsidR="00091E0F" w:rsidRPr="00FB39B2" w:rsidRDefault="00091E0F" w:rsidP="00501396">
            <w:pPr>
              <w:spacing w:line="240" w:lineRule="auto"/>
              <w:jc w:val="center"/>
              <w:rPr>
                <w:lang w:val="en-US"/>
              </w:rPr>
            </w:pPr>
            <w:r w:rsidRPr="00FB39B2">
              <w:rPr>
                <w:b/>
                <w:lang w:val="en-US"/>
              </w:rPr>
              <w:t>COST (GHC)</w:t>
            </w:r>
          </w:p>
        </w:tc>
        <w:tc>
          <w:tcPr>
            <w:tcW w:w="4622" w:type="dxa"/>
            <w:tcBorders>
              <w:top w:val="single" w:sz="3" w:space="0" w:color="000000"/>
              <w:left w:val="single" w:sz="3" w:space="0" w:color="000000"/>
              <w:bottom w:val="single" w:sz="3" w:space="0" w:color="000000"/>
              <w:right w:val="single" w:sz="3" w:space="0" w:color="000000"/>
            </w:tcBorders>
            <w:vAlign w:val="center"/>
          </w:tcPr>
          <w:p w14:paraId="4F166CE9" w14:textId="77777777" w:rsidR="00091E0F" w:rsidRPr="00FB39B2" w:rsidRDefault="00091E0F" w:rsidP="00501396">
            <w:pPr>
              <w:spacing w:line="240" w:lineRule="auto"/>
              <w:jc w:val="center"/>
              <w:rPr>
                <w:lang w:val="en-US"/>
              </w:rPr>
            </w:pPr>
            <w:r w:rsidRPr="00FB39B2">
              <w:rPr>
                <w:b/>
                <w:lang w:val="en-US"/>
              </w:rPr>
              <w:t>Justification</w:t>
            </w:r>
          </w:p>
        </w:tc>
      </w:tr>
      <w:tr w:rsidR="00091E0F" w:rsidRPr="00FB39B2" w14:paraId="49DD8878" w14:textId="77777777" w:rsidTr="00501396">
        <w:trPr>
          <w:trHeight w:val="1401"/>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4F2D0C98" w14:textId="77777777" w:rsidR="00091E0F" w:rsidRPr="00FB39B2" w:rsidRDefault="00091E0F" w:rsidP="00501396">
            <w:pPr>
              <w:spacing w:line="240" w:lineRule="auto"/>
              <w:jc w:val="left"/>
              <w:rPr>
                <w:lang w:val="en-US"/>
              </w:rPr>
            </w:pPr>
            <w:r w:rsidRPr="00FB39B2">
              <w:rPr>
                <w:lang w:val="en-US"/>
              </w:rPr>
              <w:t>Literature Search/Data bundle</w:t>
            </w:r>
          </w:p>
        </w:tc>
        <w:tc>
          <w:tcPr>
            <w:tcW w:w="1861" w:type="dxa"/>
            <w:tcBorders>
              <w:top w:val="single" w:sz="3" w:space="0" w:color="000000"/>
              <w:left w:val="single" w:sz="3" w:space="0" w:color="000000"/>
              <w:bottom w:val="single" w:sz="3" w:space="0" w:color="000000"/>
              <w:right w:val="single" w:sz="3" w:space="0" w:color="000000"/>
            </w:tcBorders>
            <w:vAlign w:val="center"/>
          </w:tcPr>
          <w:p w14:paraId="0E490827" w14:textId="77777777" w:rsidR="00091E0F" w:rsidRPr="00FB39B2" w:rsidRDefault="00091E0F" w:rsidP="00501396">
            <w:pPr>
              <w:spacing w:line="240" w:lineRule="auto"/>
              <w:jc w:val="center"/>
              <w:rPr>
                <w:lang w:val="en-US"/>
              </w:rPr>
            </w:pPr>
            <w:r w:rsidRPr="00FB39B2">
              <w:rPr>
                <w:lang w:val="en-US"/>
              </w:rPr>
              <w:t>150</w:t>
            </w:r>
          </w:p>
        </w:tc>
        <w:tc>
          <w:tcPr>
            <w:tcW w:w="4622" w:type="dxa"/>
            <w:tcBorders>
              <w:top w:val="single" w:sz="3" w:space="0" w:color="000000"/>
              <w:left w:val="single" w:sz="3" w:space="0" w:color="000000"/>
              <w:bottom w:val="single" w:sz="3" w:space="0" w:color="000000"/>
              <w:right w:val="single" w:sz="3" w:space="0" w:color="000000"/>
            </w:tcBorders>
            <w:vAlign w:val="center"/>
          </w:tcPr>
          <w:p w14:paraId="22CA66FC" w14:textId="77777777" w:rsidR="00091E0F" w:rsidRPr="00FB39B2" w:rsidRDefault="00091E0F" w:rsidP="00501396">
            <w:pPr>
              <w:spacing w:line="240" w:lineRule="auto"/>
              <w:jc w:val="center"/>
              <w:rPr>
                <w:lang w:val="en-US"/>
              </w:rPr>
            </w:pPr>
            <w:r w:rsidRPr="00FB39B2">
              <w:rPr>
                <w:lang w:val="en-US"/>
              </w:rPr>
              <w:t>To purchase airtime/data bundle that would be used to download published articles as well as pay for scholarly articles</w:t>
            </w:r>
          </w:p>
        </w:tc>
      </w:tr>
      <w:tr w:rsidR="00091E0F" w:rsidRPr="00FB39B2" w14:paraId="735A0591" w14:textId="77777777" w:rsidTr="00501396">
        <w:trPr>
          <w:trHeight w:val="840"/>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52C942E7" w14:textId="77777777" w:rsidR="00091E0F" w:rsidRPr="00FB39B2" w:rsidRDefault="00091E0F" w:rsidP="00501396">
            <w:pPr>
              <w:spacing w:line="240" w:lineRule="auto"/>
              <w:jc w:val="left"/>
              <w:rPr>
                <w:lang w:val="en-US"/>
              </w:rPr>
            </w:pPr>
            <w:r w:rsidRPr="00FB39B2">
              <w:rPr>
                <w:lang w:val="en-US"/>
              </w:rPr>
              <w:t>Consultation and expert contribution.</w:t>
            </w:r>
          </w:p>
        </w:tc>
        <w:tc>
          <w:tcPr>
            <w:tcW w:w="1861" w:type="dxa"/>
            <w:tcBorders>
              <w:top w:val="single" w:sz="3" w:space="0" w:color="000000"/>
              <w:left w:val="single" w:sz="3" w:space="0" w:color="000000"/>
              <w:bottom w:val="single" w:sz="3" w:space="0" w:color="000000"/>
              <w:right w:val="single" w:sz="3" w:space="0" w:color="000000"/>
            </w:tcBorders>
            <w:vAlign w:val="center"/>
          </w:tcPr>
          <w:p w14:paraId="0E18738F" w14:textId="77777777" w:rsidR="00091E0F" w:rsidRPr="00FB39B2" w:rsidRDefault="00091E0F" w:rsidP="00501396">
            <w:pPr>
              <w:spacing w:line="240" w:lineRule="auto"/>
              <w:jc w:val="center"/>
              <w:rPr>
                <w:lang w:val="en-US"/>
              </w:rPr>
            </w:pPr>
            <w:r w:rsidRPr="00FB39B2">
              <w:rPr>
                <w:lang w:val="en-US"/>
              </w:rPr>
              <w:t>400</w:t>
            </w:r>
          </w:p>
        </w:tc>
        <w:tc>
          <w:tcPr>
            <w:tcW w:w="4622" w:type="dxa"/>
            <w:tcBorders>
              <w:top w:val="single" w:sz="3" w:space="0" w:color="000000"/>
              <w:left w:val="single" w:sz="3" w:space="0" w:color="000000"/>
              <w:bottom w:val="single" w:sz="3" w:space="0" w:color="000000"/>
              <w:right w:val="single" w:sz="3" w:space="0" w:color="000000"/>
            </w:tcBorders>
            <w:vAlign w:val="center"/>
          </w:tcPr>
          <w:p w14:paraId="5B15EE0B" w14:textId="77777777" w:rsidR="00091E0F" w:rsidRPr="00FB39B2" w:rsidRDefault="00091E0F" w:rsidP="00501396">
            <w:pPr>
              <w:spacing w:line="240" w:lineRule="auto"/>
              <w:jc w:val="center"/>
              <w:rPr>
                <w:lang w:val="en-US"/>
              </w:rPr>
            </w:pPr>
            <w:r w:rsidRPr="00FB39B2">
              <w:rPr>
                <w:lang w:val="en-US"/>
              </w:rPr>
              <w:t>To pay for expert contribution on the topic under study</w:t>
            </w:r>
          </w:p>
        </w:tc>
      </w:tr>
      <w:tr w:rsidR="00091E0F" w:rsidRPr="00FB39B2" w14:paraId="245FC7E6" w14:textId="77777777" w:rsidTr="00501396">
        <w:trPr>
          <w:trHeight w:val="836"/>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5F948941" w14:textId="77777777" w:rsidR="00091E0F" w:rsidRPr="00FB39B2" w:rsidRDefault="00091E0F" w:rsidP="00501396">
            <w:pPr>
              <w:spacing w:line="240" w:lineRule="auto"/>
              <w:jc w:val="left"/>
              <w:rPr>
                <w:lang w:val="en-US"/>
              </w:rPr>
            </w:pPr>
            <w:r w:rsidRPr="00FB39B2">
              <w:rPr>
                <w:lang w:val="en-US"/>
              </w:rPr>
              <w:t>Ethical clearance</w:t>
            </w:r>
          </w:p>
        </w:tc>
        <w:tc>
          <w:tcPr>
            <w:tcW w:w="1861" w:type="dxa"/>
            <w:tcBorders>
              <w:top w:val="single" w:sz="3" w:space="0" w:color="000000"/>
              <w:left w:val="single" w:sz="3" w:space="0" w:color="000000"/>
              <w:bottom w:val="single" w:sz="3" w:space="0" w:color="000000"/>
              <w:right w:val="single" w:sz="3" w:space="0" w:color="000000"/>
            </w:tcBorders>
            <w:vAlign w:val="center"/>
          </w:tcPr>
          <w:p w14:paraId="60626CEF" w14:textId="77777777" w:rsidR="00091E0F" w:rsidRPr="00FB39B2" w:rsidRDefault="00091E0F" w:rsidP="00501396">
            <w:pPr>
              <w:spacing w:line="240" w:lineRule="auto"/>
              <w:jc w:val="center"/>
              <w:rPr>
                <w:lang w:val="en-US"/>
              </w:rPr>
            </w:pPr>
            <w:r w:rsidRPr="00FB39B2">
              <w:rPr>
                <w:lang w:val="en-US"/>
              </w:rPr>
              <w:t>300</w:t>
            </w:r>
          </w:p>
        </w:tc>
        <w:tc>
          <w:tcPr>
            <w:tcW w:w="4622" w:type="dxa"/>
            <w:tcBorders>
              <w:top w:val="single" w:sz="3" w:space="0" w:color="000000"/>
              <w:left w:val="single" w:sz="3" w:space="0" w:color="000000"/>
              <w:bottom w:val="single" w:sz="3" w:space="0" w:color="000000"/>
              <w:right w:val="single" w:sz="3" w:space="0" w:color="000000"/>
            </w:tcBorders>
            <w:vAlign w:val="center"/>
          </w:tcPr>
          <w:p w14:paraId="3AFA035D" w14:textId="77777777" w:rsidR="00091E0F" w:rsidRPr="00FB39B2" w:rsidRDefault="00091E0F" w:rsidP="00501396">
            <w:pPr>
              <w:spacing w:line="240" w:lineRule="auto"/>
              <w:jc w:val="center"/>
              <w:rPr>
                <w:lang w:val="en-US"/>
              </w:rPr>
            </w:pPr>
            <w:r w:rsidRPr="00FB39B2">
              <w:rPr>
                <w:lang w:val="en-US"/>
              </w:rPr>
              <w:t>Pay for the cost for ethical clearance</w:t>
            </w:r>
          </w:p>
        </w:tc>
      </w:tr>
      <w:tr w:rsidR="00091E0F" w:rsidRPr="00FB39B2" w14:paraId="3EA5718E" w14:textId="77777777" w:rsidTr="00501396">
        <w:trPr>
          <w:trHeight w:val="840"/>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0984967A" w14:textId="77777777" w:rsidR="00091E0F" w:rsidRPr="00FB39B2" w:rsidRDefault="00091E0F" w:rsidP="00501396">
            <w:pPr>
              <w:spacing w:line="240" w:lineRule="auto"/>
              <w:jc w:val="left"/>
              <w:rPr>
                <w:lang w:val="en-US"/>
              </w:rPr>
            </w:pPr>
            <w:r w:rsidRPr="00FB39B2">
              <w:rPr>
                <w:lang w:val="en-US"/>
              </w:rPr>
              <w:t>Producing research output through printing</w:t>
            </w:r>
          </w:p>
        </w:tc>
        <w:tc>
          <w:tcPr>
            <w:tcW w:w="1861" w:type="dxa"/>
            <w:tcBorders>
              <w:top w:val="single" w:sz="3" w:space="0" w:color="000000"/>
              <w:left w:val="single" w:sz="3" w:space="0" w:color="000000"/>
              <w:bottom w:val="single" w:sz="3" w:space="0" w:color="000000"/>
              <w:right w:val="single" w:sz="3" w:space="0" w:color="000000"/>
            </w:tcBorders>
            <w:vAlign w:val="center"/>
          </w:tcPr>
          <w:p w14:paraId="3E8D8A95" w14:textId="77777777" w:rsidR="00091E0F" w:rsidRPr="00FB39B2" w:rsidRDefault="00091E0F" w:rsidP="00501396">
            <w:pPr>
              <w:spacing w:line="240" w:lineRule="auto"/>
              <w:jc w:val="center"/>
              <w:rPr>
                <w:lang w:val="en-US"/>
              </w:rPr>
            </w:pPr>
            <w:r w:rsidRPr="00FB39B2">
              <w:rPr>
                <w:lang w:val="en-US"/>
              </w:rPr>
              <w:t>150</w:t>
            </w:r>
          </w:p>
        </w:tc>
        <w:tc>
          <w:tcPr>
            <w:tcW w:w="4622" w:type="dxa"/>
            <w:tcBorders>
              <w:top w:val="single" w:sz="3" w:space="0" w:color="000000"/>
              <w:left w:val="single" w:sz="3" w:space="0" w:color="000000"/>
              <w:bottom w:val="single" w:sz="3" w:space="0" w:color="000000"/>
              <w:right w:val="single" w:sz="3" w:space="0" w:color="000000"/>
            </w:tcBorders>
            <w:vAlign w:val="center"/>
          </w:tcPr>
          <w:p w14:paraId="570A3BD0" w14:textId="77777777" w:rsidR="00091E0F" w:rsidRPr="00FB39B2" w:rsidRDefault="00091E0F" w:rsidP="00501396">
            <w:pPr>
              <w:spacing w:line="240" w:lineRule="auto"/>
              <w:jc w:val="center"/>
              <w:rPr>
                <w:lang w:val="en-US"/>
              </w:rPr>
            </w:pPr>
            <w:r w:rsidRPr="00FB39B2">
              <w:rPr>
                <w:lang w:val="en-US"/>
              </w:rPr>
              <w:t>To purchase printing sheets as well as pay for printing costs</w:t>
            </w:r>
          </w:p>
        </w:tc>
      </w:tr>
      <w:tr w:rsidR="00091E0F" w:rsidRPr="00FB39B2" w14:paraId="43C0AFA3" w14:textId="77777777" w:rsidTr="00501396">
        <w:trPr>
          <w:trHeight w:val="1252"/>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6C022A00" w14:textId="77777777" w:rsidR="00091E0F" w:rsidRPr="00FB39B2" w:rsidRDefault="00091E0F" w:rsidP="00501396">
            <w:pPr>
              <w:spacing w:line="240" w:lineRule="auto"/>
              <w:jc w:val="left"/>
              <w:rPr>
                <w:lang w:val="en-US"/>
              </w:rPr>
            </w:pPr>
            <w:r w:rsidRPr="00FB39B2">
              <w:rPr>
                <w:lang w:val="en-US"/>
              </w:rPr>
              <w:t>Consulting experts on data analysis</w:t>
            </w:r>
          </w:p>
        </w:tc>
        <w:tc>
          <w:tcPr>
            <w:tcW w:w="1861" w:type="dxa"/>
            <w:tcBorders>
              <w:top w:val="single" w:sz="3" w:space="0" w:color="000000"/>
              <w:left w:val="single" w:sz="3" w:space="0" w:color="000000"/>
              <w:bottom w:val="single" w:sz="3" w:space="0" w:color="000000"/>
              <w:right w:val="single" w:sz="3" w:space="0" w:color="000000"/>
            </w:tcBorders>
            <w:vAlign w:val="center"/>
          </w:tcPr>
          <w:p w14:paraId="2A1244E7" w14:textId="77777777" w:rsidR="00091E0F" w:rsidRPr="00FB39B2" w:rsidRDefault="00091E0F" w:rsidP="00501396">
            <w:pPr>
              <w:spacing w:line="240" w:lineRule="auto"/>
              <w:jc w:val="center"/>
              <w:rPr>
                <w:lang w:val="en-US"/>
              </w:rPr>
            </w:pPr>
            <w:r w:rsidRPr="00FB39B2">
              <w:rPr>
                <w:lang w:val="en-US"/>
              </w:rPr>
              <w:t>500</w:t>
            </w:r>
          </w:p>
        </w:tc>
        <w:tc>
          <w:tcPr>
            <w:tcW w:w="4622" w:type="dxa"/>
            <w:tcBorders>
              <w:top w:val="single" w:sz="3" w:space="0" w:color="000000"/>
              <w:left w:val="single" w:sz="3" w:space="0" w:color="000000"/>
              <w:bottom w:val="single" w:sz="3" w:space="0" w:color="000000"/>
              <w:right w:val="single" w:sz="3" w:space="0" w:color="000000"/>
            </w:tcBorders>
            <w:vAlign w:val="center"/>
          </w:tcPr>
          <w:p w14:paraId="19EA11FC" w14:textId="77777777" w:rsidR="00091E0F" w:rsidRPr="00FB39B2" w:rsidRDefault="00091E0F" w:rsidP="00501396">
            <w:pPr>
              <w:spacing w:line="240" w:lineRule="auto"/>
              <w:jc w:val="center"/>
              <w:rPr>
                <w:lang w:val="en-US"/>
              </w:rPr>
            </w:pPr>
            <w:r w:rsidRPr="00FB39B2">
              <w:rPr>
                <w:lang w:val="en-US"/>
              </w:rPr>
              <w:t>To pay for expert contribution and consultation related to statistical data analysis</w:t>
            </w:r>
          </w:p>
        </w:tc>
      </w:tr>
      <w:tr w:rsidR="00091E0F" w:rsidRPr="00FB39B2" w14:paraId="09BB07CB" w14:textId="77777777" w:rsidTr="00501396">
        <w:trPr>
          <w:trHeight w:val="449"/>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521ED7CE" w14:textId="77777777" w:rsidR="00091E0F" w:rsidRPr="00FB39B2" w:rsidRDefault="00091E0F" w:rsidP="00501396">
            <w:pPr>
              <w:spacing w:line="240" w:lineRule="auto"/>
              <w:jc w:val="left"/>
              <w:rPr>
                <w:lang w:val="en-US"/>
              </w:rPr>
            </w:pPr>
            <w:r w:rsidRPr="00FB39B2">
              <w:rPr>
                <w:lang w:val="en-US"/>
              </w:rPr>
              <w:t>Stationeries</w:t>
            </w:r>
          </w:p>
        </w:tc>
        <w:tc>
          <w:tcPr>
            <w:tcW w:w="1861" w:type="dxa"/>
            <w:tcBorders>
              <w:top w:val="single" w:sz="3" w:space="0" w:color="000000"/>
              <w:left w:val="single" w:sz="3" w:space="0" w:color="000000"/>
              <w:bottom w:val="single" w:sz="3" w:space="0" w:color="000000"/>
              <w:right w:val="single" w:sz="3" w:space="0" w:color="000000"/>
            </w:tcBorders>
            <w:vAlign w:val="center"/>
          </w:tcPr>
          <w:p w14:paraId="0449E0A4" w14:textId="77777777" w:rsidR="00091E0F" w:rsidRPr="00FB39B2" w:rsidRDefault="00091E0F" w:rsidP="00501396">
            <w:pPr>
              <w:spacing w:line="240" w:lineRule="auto"/>
              <w:jc w:val="center"/>
              <w:rPr>
                <w:lang w:val="en-US"/>
              </w:rPr>
            </w:pPr>
            <w:r w:rsidRPr="00FB39B2">
              <w:rPr>
                <w:lang w:val="en-US"/>
              </w:rPr>
              <w:t>400</w:t>
            </w:r>
          </w:p>
        </w:tc>
        <w:tc>
          <w:tcPr>
            <w:tcW w:w="4622" w:type="dxa"/>
            <w:tcBorders>
              <w:top w:val="single" w:sz="3" w:space="0" w:color="000000"/>
              <w:left w:val="single" w:sz="3" w:space="0" w:color="000000"/>
              <w:bottom w:val="single" w:sz="3" w:space="0" w:color="000000"/>
              <w:right w:val="single" w:sz="3" w:space="0" w:color="000000"/>
            </w:tcBorders>
            <w:vAlign w:val="center"/>
          </w:tcPr>
          <w:p w14:paraId="213BAF26" w14:textId="77777777" w:rsidR="00091E0F" w:rsidRPr="00FB39B2" w:rsidRDefault="00091E0F" w:rsidP="00501396">
            <w:pPr>
              <w:spacing w:line="240" w:lineRule="auto"/>
              <w:jc w:val="center"/>
              <w:rPr>
                <w:lang w:val="en-US"/>
              </w:rPr>
            </w:pPr>
            <w:r w:rsidRPr="00FB39B2">
              <w:rPr>
                <w:lang w:val="en-US"/>
              </w:rPr>
              <w:t>To pay for the cost of stationeries</w:t>
            </w:r>
          </w:p>
        </w:tc>
      </w:tr>
      <w:tr w:rsidR="00091E0F" w:rsidRPr="00FB39B2" w14:paraId="14EC1EDD" w14:textId="77777777" w:rsidTr="00501396">
        <w:trPr>
          <w:trHeight w:val="424"/>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6726B90E" w14:textId="77777777" w:rsidR="00091E0F" w:rsidRPr="00FB39B2" w:rsidRDefault="00091E0F" w:rsidP="00501396">
            <w:pPr>
              <w:spacing w:line="240" w:lineRule="auto"/>
              <w:jc w:val="left"/>
              <w:rPr>
                <w:lang w:val="en-US"/>
              </w:rPr>
            </w:pPr>
            <w:r w:rsidRPr="00FB39B2">
              <w:rPr>
                <w:lang w:val="en-US"/>
              </w:rPr>
              <w:t>Final Thesis (3 copies)</w:t>
            </w:r>
          </w:p>
        </w:tc>
        <w:tc>
          <w:tcPr>
            <w:tcW w:w="1861" w:type="dxa"/>
            <w:tcBorders>
              <w:top w:val="single" w:sz="3" w:space="0" w:color="000000"/>
              <w:left w:val="single" w:sz="3" w:space="0" w:color="000000"/>
              <w:bottom w:val="single" w:sz="3" w:space="0" w:color="000000"/>
              <w:right w:val="single" w:sz="3" w:space="0" w:color="000000"/>
            </w:tcBorders>
            <w:vAlign w:val="center"/>
          </w:tcPr>
          <w:p w14:paraId="539644C5" w14:textId="77777777" w:rsidR="00091E0F" w:rsidRPr="00FB39B2" w:rsidRDefault="00091E0F" w:rsidP="00501396">
            <w:pPr>
              <w:spacing w:line="240" w:lineRule="auto"/>
              <w:jc w:val="center"/>
              <w:rPr>
                <w:lang w:val="en-US"/>
              </w:rPr>
            </w:pPr>
            <w:r w:rsidRPr="00FB39B2">
              <w:rPr>
                <w:lang w:val="en-US"/>
              </w:rPr>
              <w:t>450</w:t>
            </w:r>
          </w:p>
        </w:tc>
        <w:tc>
          <w:tcPr>
            <w:tcW w:w="4622" w:type="dxa"/>
            <w:tcBorders>
              <w:top w:val="single" w:sz="3" w:space="0" w:color="000000"/>
              <w:left w:val="single" w:sz="3" w:space="0" w:color="000000"/>
              <w:bottom w:val="single" w:sz="3" w:space="0" w:color="000000"/>
              <w:right w:val="single" w:sz="3" w:space="0" w:color="000000"/>
            </w:tcBorders>
            <w:vAlign w:val="center"/>
          </w:tcPr>
          <w:p w14:paraId="46D92EFB" w14:textId="77777777" w:rsidR="00091E0F" w:rsidRPr="00FB39B2" w:rsidRDefault="00091E0F" w:rsidP="00501396">
            <w:pPr>
              <w:spacing w:line="240" w:lineRule="auto"/>
              <w:jc w:val="center"/>
              <w:rPr>
                <w:lang w:val="en-US"/>
              </w:rPr>
            </w:pPr>
            <w:r w:rsidRPr="00FB39B2">
              <w:rPr>
                <w:lang w:val="en-US"/>
              </w:rPr>
              <w:t>To print and bind final work</w:t>
            </w:r>
          </w:p>
        </w:tc>
      </w:tr>
      <w:tr w:rsidR="00091E0F" w:rsidRPr="00FB39B2" w14:paraId="0A4379EF" w14:textId="77777777" w:rsidTr="00501396">
        <w:trPr>
          <w:trHeight w:val="840"/>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4168C94B" w14:textId="77777777" w:rsidR="00091E0F" w:rsidRPr="00FB39B2" w:rsidRDefault="00091E0F" w:rsidP="00501396">
            <w:pPr>
              <w:spacing w:line="240" w:lineRule="auto"/>
              <w:jc w:val="left"/>
              <w:rPr>
                <w:lang w:val="en-US"/>
              </w:rPr>
            </w:pPr>
            <w:r w:rsidRPr="00FB39B2">
              <w:rPr>
                <w:lang w:val="en-US"/>
              </w:rPr>
              <w:t>Miscellaneous</w:t>
            </w:r>
          </w:p>
        </w:tc>
        <w:tc>
          <w:tcPr>
            <w:tcW w:w="1861" w:type="dxa"/>
            <w:tcBorders>
              <w:top w:val="single" w:sz="3" w:space="0" w:color="000000"/>
              <w:left w:val="single" w:sz="3" w:space="0" w:color="000000"/>
              <w:bottom w:val="single" w:sz="3" w:space="0" w:color="000000"/>
              <w:right w:val="single" w:sz="3" w:space="0" w:color="000000"/>
            </w:tcBorders>
            <w:vAlign w:val="center"/>
          </w:tcPr>
          <w:p w14:paraId="6BFF273F" w14:textId="77777777" w:rsidR="00091E0F" w:rsidRPr="00FB39B2" w:rsidRDefault="00091E0F" w:rsidP="00501396">
            <w:pPr>
              <w:spacing w:line="240" w:lineRule="auto"/>
              <w:jc w:val="center"/>
              <w:rPr>
                <w:lang w:val="en-US"/>
              </w:rPr>
            </w:pPr>
            <w:r w:rsidRPr="00FB39B2">
              <w:rPr>
                <w:lang w:val="en-US"/>
              </w:rPr>
              <w:t>400</w:t>
            </w:r>
          </w:p>
        </w:tc>
        <w:tc>
          <w:tcPr>
            <w:tcW w:w="4622" w:type="dxa"/>
            <w:tcBorders>
              <w:top w:val="single" w:sz="3" w:space="0" w:color="000000"/>
              <w:left w:val="single" w:sz="3" w:space="0" w:color="000000"/>
              <w:bottom w:val="single" w:sz="3" w:space="0" w:color="000000"/>
              <w:right w:val="single" w:sz="3" w:space="0" w:color="000000"/>
            </w:tcBorders>
            <w:vAlign w:val="center"/>
          </w:tcPr>
          <w:p w14:paraId="36919665" w14:textId="77777777" w:rsidR="00091E0F" w:rsidRPr="00FB39B2" w:rsidRDefault="00091E0F" w:rsidP="00501396">
            <w:pPr>
              <w:spacing w:line="240" w:lineRule="auto"/>
              <w:jc w:val="center"/>
              <w:rPr>
                <w:lang w:val="en-US"/>
              </w:rPr>
            </w:pPr>
            <w:r w:rsidRPr="00FB39B2">
              <w:rPr>
                <w:lang w:val="en-US"/>
              </w:rPr>
              <w:t>To cater for fluctuations and other expenses where necessary</w:t>
            </w:r>
          </w:p>
        </w:tc>
      </w:tr>
      <w:tr w:rsidR="00091E0F" w:rsidRPr="00FB39B2" w14:paraId="47B154C7" w14:textId="77777777" w:rsidTr="00501396">
        <w:trPr>
          <w:trHeight w:val="837"/>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59A9861D" w14:textId="77777777" w:rsidR="00091E0F" w:rsidRPr="00FB39B2" w:rsidRDefault="00091E0F" w:rsidP="00501396">
            <w:pPr>
              <w:spacing w:line="240" w:lineRule="auto"/>
              <w:jc w:val="left"/>
              <w:rPr>
                <w:lang w:val="en-US"/>
              </w:rPr>
            </w:pPr>
            <w:r w:rsidRPr="00FB39B2">
              <w:rPr>
                <w:b/>
                <w:lang w:val="en-US"/>
              </w:rPr>
              <w:t>Total</w:t>
            </w:r>
          </w:p>
        </w:tc>
        <w:tc>
          <w:tcPr>
            <w:tcW w:w="1861" w:type="dxa"/>
            <w:tcBorders>
              <w:top w:val="single" w:sz="3" w:space="0" w:color="000000"/>
              <w:left w:val="single" w:sz="3" w:space="0" w:color="000000"/>
              <w:bottom w:val="single" w:sz="3" w:space="0" w:color="000000"/>
              <w:right w:val="single" w:sz="3" w:space="0" w:color="000000"/>
            </w:tcBorders>
            <w:vAlign w:val="center"/>
          </w:tcPr>
          <w:p w14:paraId="578ADA87" w14:textId="77777777" w:rsidR="00091E0F" w:rsidRPr="00FB39B2" w:rsidRDefault="00091E0F" w:rsidP="00501396">
            <w:pPr>
              <w:spacing w:line="240" w:lineRule="auto"/>
              <w:jc w:val="center"/>
              <w:rPr>
                <w:lang w:val="en-US"/>
              </w:rPr>
            </w:pPr>
            <w:r w:rsidRPr="00FB39B2">
              <w:rPr>
                <w:b/>
                <w:lang w:val="en-US"/>
              </w:rPr>
              <w:t>2750</w:t>
            </w:r>
          </w:p>
        </w:tc>
        <w:tc>
          <w:tcPr>
            <w:tcW w:w="4622" w:type="dxa"/>
            <w:tcBorders>
              <w:top w:val="single" w:sz="3" w:space="0" w:color="000000"/>
              <w:left w:val="single" w:sz="3" w:space="0" w:color="000000"/>
              <w:bottom w:val="single" w:sz="3" w:space="0" w:color="000000"/>
              <w:right w:val="single" w:sz="3" w:space="0" w:color="000000"/>
            </w:tcBorders>
            <w:vAlign w:val="center"/>
          </w:tcPr>
          <w:p w14:paraId="04EE5EA3" w14:textId="77777777" w:rsidR="00091E0F" w:rsidRPr="00FB39B2" w:rsidRDefault="00091E0F" w:rsidP="00501396">
            <w:pPr>
              <w:spacing w:line="240" w:lineRule="auto"/>
              <w:jc w:val="center"/>
              <w:rPr>
                <w:lang w:val="en-US"/>
              </w:rPr>
            </w:pPr>
            <w:r w:rsidRPr="00FB39B2">
              <w:rPr>
                <w:lang w:val="en-US"/>
              </w:rPr>
              <w:t>The total estimated budget for the research</w:t>
            </w:r>
          </w:p>
        </w:tc>
      </w:tr>
    </w:tbl>
    <w:p w14:paraId="790E2DA8" w14:textId="77777777" w:rsidR="00091E0F" w:rsidRPr="00FB39B2" w:rsidRDefault="00091E0F" w:rsidP="00091E0F">
      <w:pPr>
        <w:rPr>
          <w:lang w:val="en-US"/>
        </w:rPr>
      </w:pPr>
    </w:p>
    <w:p w14:paraId="2FFA7E4B" w14:textId="77777777" w:rsidR="00091E0F" w:rsidRPr="00FB39B2" w:rsidRDefault="00091E0F" w:rsidP="00091E0F">
      <w:pPr>
        <w:spacing w:line="259" w:lineRule="auto"/>
        <w:jc w:val="left"/>
        <w:rPr>
          <w:lang w:val="en-US"/>
        </w:rPr>
      </w:pPr>
      <w:r w:rsidRPr="00FB39B2">
        <w:rPr>
          <w:lang w:val="en-US"/>
        </w:rPr>
        <w:br w:type="page"/>
      </w:r>
    </w:p>
    <w:p w14:paraId="7B3D1814" w14:textId="1530A266" w:rsidR="00916305" w:rsidRPr="00FB39B2" w:rsidRDefault="00916305" w:rsidP="00916305">
      <w:pPr>
        <w:pStyle w:val="Heading1"/>
        <w:rPr>
          <w:lang w:val="en-US"/>
        </w:rPr>
      </w:pPr>
      <w:bookmarkStart w:id="49" w:name="_Toc144740309"/>
      <w:r w:rsidRPr="00FB39B2">
        <w:rPr>
          <w:lang w:val="en-US"/>
        </w:rPr>
        <w:lastRenderedPageBreak/>
        <w:t>REFERENCES</w:t>
      </w:r>
      <w:bookmarkEnd w:id="49"/>
    </w:p>
    <w:p w14:paraId="71D1AC27" w14:textId="77777777" w:rsidR="00916305" w:rsidRPr="00FB39B2" w:rsidRDefault="00916305" w:rsidP="00916305">
      <w:pPr>
        <w:ind w:left="540" w:hanging="540"/>
        <w:jc w:val="left"/>
      </w:pPr>
      <w:r w:rsidRPr="00FB39B2">
        <w:t>Ahmed, S. I., Hassali, M. A., &amp; Aziz, N. A. (2009). An assessment of the knowledge, attitudes, and risk perceptions of pharmacy students regarding HIV/AIDS. </w:t>
      </w:r>
      <w:r w:rsidRPr="00FB39B2">
        <w:rPr>
          <w:i/>
          <w:iCs/>
        </w:rPr>
        <w:t>American Journal of Pharmaceutical Education</w:t>
      </w:r>
      <w:r w:rsidRPr="00FB39B2">
        <w:t>, </w:t>
      </w:r>
      <w:r w:rsidRPr="00FB39B2">
        <w:rPr>
          <w:i/>
          <w:iCs/>
        </w:rPr>
        <w:t>73</w:t>
      </w:r>
      <w:r w:rsidRPr="00FB39B2">
        <w:t xml:space="preserve">(1), 15. </w:t>
      </w:r>
      <w:hyperlink r:id="rId13" w:history="1">
        <w:r w:rsidRPr="00FB39B2">
          <w:rPr>
            <w:rStyle w:val="Hyperlink"/>
            <w:color w:val="auto"/>
          </w:rPr>
          <w:t>https://doi.org/10.5688/aj730115</w:t>
        </w:r>
      </w:hyperlink>
    </w:p>
    <w:p w14:paraId="13C63BCC" w14:textId="77777777" w:rsidR="00916305" w:rsidRPr="00FB39B2" w:rsidRDefault="00916305" w:rsidP="00916305">
      <w:pPr>
        <w:ind w:left="540" w:hanging="540"/>
        <w:jc w:val="left"/>
        <w:rPr>
          <w:lang w:val="en-US"/>
        </w:rPr>
      </w:pPr>
      <w:r w:rsidRPr="00FB39B2">
        <w:rPr>
          <w:lang w:val="en-US"/>
        </w:rPr>
        <w:t xml:space="preserve">Ajibola, S., Akinbami, A., Elikwu, C., Odesanya, M., &amp; Uche, E. (2014). Knowledge, attitude and practices of HIV post exposure prophylaxis amongst health workers in Lagos University Teaching Hospital. </w:t>
      </w:r>
      <w:r w:rsidRPr="00FB39B2">
        <w:rPr>
          <w:i/>
          <w:iCs/>
          <w:lang w:val="en-US"/>
        </w:rPr>
        <w:t>The Pan African Medical Journal, 19</w:t>
      </w:r>
      <w:r w:rsidRPr="00FB39B2">
        <w:rPr>
          <w:lang w:val="en-US"/>
        </w:rPr>
        <w:t xml:space="preserve">, 172. </w:t>
      </w:r>
      <w:hyperlink r:id="rId14" w:history="1">
        <w:r w:rsidRPr="00FB39B2">
          <w:rPr>
            <w:rStyle w:val="Hyperlink"/>
            <w:color w:val="auto"/>
            <w:lang w:val="en-US"/>
          </w:rPr>
          <w:t>https://doi.org/10.11604/pamj.2014.19.172.4718</w:t>
        </w:r>
      </w:hyperlink>
    </w:p>
    <w:p w14:paraId="36F0BCAE" w14:textId="77777777" w:rsidR="00916305" w:rsidRPr="00FB39B2" w:rsidRDefault="00916305" w:rsidP="00916305">
      <w:pPr>
        <w:ind w:left="540" w:hanging="540"/>
        <w:jc w:val="left"/>
      </w:pPr>
      <w:r w:rsidRPr="00FB39B2">
        <w:t>Anderson, P. L., Glidden, D. V., Liu, A., Buchbinder, S., Lama, J. R., … &amp; Grant, R. M. (2012). Emtricitabine-tenofovir concentrations and pre-exposure prophylaxis efficacy in men who have sex with men. </w:t>
      </w:r>
      <w:r w:rsidRPr="00FB39B2">
        <w:rPr>
          <w:i/>
          <w:iCs/>
        </w:rPr>
        <w:t>Science Translational Medicine</w:t>
      </w:r>
      <w:r w:rsidRPr="00FB39B2">
        <w:t>, </w:t>
      </w:r>
      <w:r w:rsidRPr="00FB39B2">
        <w:rPr>
          <w:i/>
          <w:iCs/>
        </w:rPr>
        <w:t>4</w:t>
      </w:r>
      <w:r w:rsidRPr="00FB39B2">
        <w:t xml:space="preserve">(151), 151ra125. </w:t>
      </w:r>
      <w:hyperlink r:id="rId15" w:history="1">
        <w:r w:rsidRPr="00FB39B2">
          <w:rPr>
            <w:rStyle w:val="Hyperlink"/>
            <w:color w:val="auto"/>
          </w:rPr>
          <w:t>https://doi.org/10.1126/scitranslmed.3004006</w:t>
        </w:r>
      </w:hyperlink>
    </w:p>
    <w:p w14:paraId="4C832232" w14:textId="77777777" w:rsidR="00916305" w:rsidRPr="00FB39B2" w:rsidRDefault="00916305" w:rsidP="00916305">
      <w:pPr>
        <w:ind w:left="540" w:hanging="540"/>
        <w:jc w:val="left"/>
        <w:rPr>
          <w:lang w:val="en-US"/>
        </w:rPr>
      </w:pPr>
      <w:r w:rsidRPr="00FB39B2">
        <w:rPr>
          <w:lang w:val="en-US"/>
        </w:rPr>
        <w:t xml:space="preserve">Babanawo, F., Ibrahim, A., Bahar, O. S., Adomah-Afari, A., &amp; Maya, E. (2018). Assessment of knowledge and usage of HIV post exposure prophylaxis among healthcare workers in a regional hospital in Ghana. </w:t>
      </w:r>
      <w:r w:rsidRPr="00FB39B2">
        <w:rPr>
          <w:i/>
          <w:iCs/>
          <w:lang w:val="en-US"/>
        </w:rPr>
        <w:t>Journal of Global Health Reports, 2</w:t>
      </w:r>
      <w:r w:rsidRPr="00FB39B2">
        <w:rPr>
          <w:lang w:val="en-US"/>
        </w:rPr>
        <w:t xml:space="preserve">. </w:t>
      </w:r>
      <w:hyperlink r:id="rId16" w:history="1">
        <w:r w:rsidRPr="00FB39B2">
          <w:rPr>
            <w:rStyle w:val="Hyperlink"/>
            <w:color w:val="auto"/>
            <w:lang w:val="en-US"/>
          </w:rPr>
          <w:t>https://doi.org/10.29392/joghr.2.e2018028</w:t>
        </w:r>
      </w:hyperlink>
    </w:p>
    <w:p w14:paraId="5DC3C0D6" w14:textId="77777777" w:rsidR="00916305" w:rsidRPr="00FB39B2" w:rsidRDefault="00916305" w:rsidP="00916305">
      <w:pPr>
        <w:ind w:left="540" w:hanging="540"/>
        <w:jc w:val="left"/>
        <w:rPr>
          <w:lang w:val="en-US"/>
        </w:rPr>
      </w:pPr>
      <w:r w:rsidRPr="00FB39B2">
        <w:rPr>
          <w:lang w:val="en-US"/>
        </w:rPr>
        <w:t xml:space="preserve">Barbier, F., Mer, M., Szychowiak, P., Miller, R. F., Mariotte, É., Galicier, L., … &amp; Azoulay, É. (2020). Management of HIV   infected patients in the intensive care unit. </w:t>
      </w:r>
      <w:r w:rsidRPr="00FB39B2">
        <w:rPr>
          <w:i/>
          <w:lang w:val="en-US"/>
        </w:rPr>
        <w:t>Intensive Care Medicine, 46</w:t>
      </w:r>
      <w:r w:rsidRPr="00FB39B2">
        <w:rPr>
          <w:lang w:val="en-US"/>
        </w:rPr>
        <w:t xml:space="preserve">(2), 329–342. </w:t>
      </w:r>
      <w:hyperlink r:id="rId17" w:history="1">
        <w:r w:rsidRPr="00FB39B2">
          <w:rPr>
            <w:rStyle w:val="Hyperlink"/>
            <w:color w:val="auto"/>
            <w:lang w:val="en-US"/>
          </w:rPr>
          <w:t>https://doi.org/10.1007/s00134-020-05945-3</w:t>
        </w:r>
      </w:hyperlink>
      <w:r w:rsidRPr="00FB39B2">
        <w:rPr>
          <w:lang w:val="en-US"/>
        </w:rPr>
        <w:t xml:space="preserve"> </w:t>
      </w:r>
    </w:p>
    <w:p w14:paraId="39C9C86E" w14:textId="77777777" w:rsidR="00916305" w:rsidRPr="00FB39B2" w:rsidRDefault="00916305" w:rsidP="00916305">
      <w:pPr>
        <w:ind w:left="540" w:hanging="540"/>
        <w:jc w:val="left"/>
        <w:rPr>
          <w:lang w:val="en-US"/>
        </w:rPr>
      </w:pPr>
      <w:r w:rsidRPr="00FB39B2">
        <w:rPr>
          <w:lang w:val="en-US"/>
        </w:rPr>
        <w:t>Bosh, K. A., Hall, H. I., Eastham, L., Daskalakis, D. C., &amp; Mermin, J. H. (2021). Estimated Annual Number of HIV Infections — United States, 1981 – 2019. 70(22).</w:t>
      </w:r>
    </w:p>
    <w:p w14:paraId="0D1AF304" w14:textId="77777777" w:rsidR="00916305" w:rsidRPr="00FB39B2" w:rsidRDefault="00916305" w:rsidP="00916305">
      <w:pPr>
        <w:ind w:left="540" w:hanging="540"/>
        <w:jc w:val="left"/>
      </w:pPr>
      <w:r w:rsidRPr="00FB39B2">
        <w:lastRenderedPageBreak/>
        <w:t xml:space="preserve">Bunting, S. R., Feinstein, B. A., Hazra, A., Sheth, N. K., &amp; Garber, S. S. (2021). Knowledge of HIV and HIV pre-exposure prophylaxis among medical and pharmacy students: a national, multi-size, cross-sectional study. </w:t>
      </w:r>
      <w:r w:rsidRPr="00FB39B2">
        <w:rPr>
          <w:i/>
          <w:iCs/>
        </w:rPr>
        <w:t>Preventive Medicine Reports, 24,</w:t>
      </w:r>
      <w:r w:rsidRPr="00FB39B2">
        <w:t xml:space="preserve"> 101590. </w:t>
      </w:r>
      <w:hyperlink r:id="rId18" w:history="1">
        <w:r w:rsidRPr="00FB39B2">
          <w:rPr>
            <w:rStyle w:val="Hyperlink"/>
            <w:color w:val="auto"/>
          </w:rPr>
          <w:t>https://doi.org/10.1016/j.pmedr.2021.101590</w:t>
        </w:r>
      </w:hyperlink>
    </w:p>
    <w:p w14:paraId="5DE985C4" w14:textId="77777777" w:rsidR="00916305" w:rsidRPr="00FB39B2" w:rsidRDefault="00916305" w:rsidP="00916305">
      <w:pPr>
        <w:ind w:left="540" w:hanging="540"/>
        <w:jc w:val="left"/>
        <w:rPr>
          <w:lang w:val="en-US"/>
        </w:rPr>
      </w:pPr>
      <w:r w:rsidRPr="00FB39B2">
        <w:rPr>
          <w:lang w:val="en-US"/>
        </w:rPr>
        <w:t xml:space="preserve">Celuppi, I. C., Metelksi, F. K., Suplici, S. E., Costa, V. T., &amp; Meirelles, B. H. S. (2022). Best management practices in HIV care: scoping review. </w:t>
      </w:r>
    </w:p>
    <w:p w14:paraId="62BD9B93" w14:textId="77777777" w:rsidR="00916305" w:rsidRPr="00FB39B2" w:rsidRDefault="00916305" w:rsidP="00916305">
      <w:pPr>
        <w:ind w:left="540" w:hanging="540"/>
        <w:jc w:val="left"/>
        <w:rPr>
          <w:lang w:val="en-US"/>
        </w:rPr>
      </w:pPr>
      <w:r w:rsidRPr="00FB39B2">
        <w:rPr>
          <w:lang w:val="en-US"/>
        </w:rPr>
        <w:t xml:space="preserve">Chen, H., Moussa, M., &amp; Catalfamo, M. (2020). The Role of Immunomodulatory Receptors in the Pathogenesis of HIV Infection : A Therapeutic Opportunity for HIV Cure. </w:t>
      </w:r>
      <w:hyperlink r:id="rId19" w:history="1">
        <w:r w:rsidRPr="00FB39B2">
          <w:rPr>
            <w:rStyle w:val="Hyperlink"/>
            <w:color w:val="auto"/>
            <w:lang w:val="en-US"/>
          </w:rPr>
          <w:t>https://doi.org/10.3389/fimmu.2020.01223</w:t>
        </w:r>
      </w:hyperlink>
      <w:r w:rsidRPr="00FB39B2">
        <w:rPr>
          <w:lang w:val="en-US"/>
        </w:rPr>
        <w:t xml:space="preserve"> </w:t>
      </w:r>
    </w:p>
    <w:p w14:paraId="1F063B68" w14:textId="77777777" w:rsidR="00916305" w:rsidRPr="00FB39B2" w:rsidRDefault="00916305" w:rsidP="00916305">
      <w:pPr>
        <w:ind w:left="540" w:hanging="540"/>
        <w:jc w:val="left"/>
        <w:rPr>
          <w:lang w:val="en-US"/>
        </w:rPr>
      </w:pPr>
      <w:r w:rsidRPr="00FB39B2">
        <w:rPr>
          <w:lang w:val="en-US"/>
        </w:rPr>
        <w:t xml:space="preserve">Chen, Y., Fang, C., Shih, M., &amp; Chen, C. (2022). Routine HIV Testing and Outcomes: A Population-Based Cohort Study in Taiwan. American Journal of Preventive Medicine, 62(2), 234–242. </w:t>
      </w:r>
      <w:hyperlink r:id="rId20" w:history="1">
        <w:r w:rsidRPr="00FB39B2">
          <w:rPr>
            <w:rStyle w:val="Hyperlink"/>
            <w:color w:val="auto"/>
            <w:lang w:val="en-US"/>
          </w:rPr>
          <w:t>https://doi.org/10.1016/j.amepre.2021.07.010</w:t>
        </w:r>
      </w:hyperlink>
      <w:r w:rsidRPr="00FB39B2">
        <w:rPr>
          <w:lang w:val="en-US"/>
        </w:rPr>
        <w:t xml:space="preserve"> </w:t>
      </w:r>
    </w:p>
    <w:p w14:paraId="4D21D8ED" w14:textId="77777777" w:rsidR="00916305" w:rsidRPr="00FB39B2" w:rsidRDefault="00916305" w:rsidP="00916305">
      <w:pPr>
        <w:ind w:left="540" w:hanging="540"/>
        <w:jc w:val="left"/>
        <w:rPr>
          <w:lang w:val="en-US"/>
        </w:rPr>
      </w:pPr>
      <w:r w:rsidRPr="00FB39B2">
        <w:rPr>
          <w:lang w:val="en-US"/>
        </w:rPr>
        <w:t xml:space="preserve">Du, X., Zhang, L., Luo, H., Rong, W., Meng, X., Yu, H., &amp; Tan, X. (2021). Factors associated with risk sexual behaviours of HIV / STDs infection among university students in Henan, China: a cross-sectional study. </w:t>
      </w:r>
      <w:r w:rsidRPr="00FB39B2">
        <w:rPr>
          <w:i/>
          <w:lang w:val="en-US"/>
        </w:rPr>
        <w:t>Reproductive Health</w:t>
      </w:r>
      <w:r w:rsidRPr="00FB39B2">
        <w:rPr>
          <w:lang w:val="en-US"/>
        </w:rPr>
        <w:t xml:space="preserve">, 1–11. </w:t>
      </w:r>
      <w:hyperlink r:id="rId21" w:history="1">
        <w:r w:rsidRPr="00FB39B2">
          <w:rPr>
            <w:rStyle w:val="Hyperlink"/>
            <w:color w:val="auto"/>
            <w:lang w:val="en-US"/>
          </w:rPr>
          <w:t>https://doi.org/10.1186/s12978-021-01219-3</w:t>
        </w:r>
      </w:hyperlink>
      <w:r w:rsidRPr="00FB39B2">
        <w:rPr>
          <w:lang w:val="en-US"/>
        </w:rPr>
        <w:t xml:space="preserve"> </w:t>
      </w:r>
    </w:p>
    <w:p w14:paraId="268BD544" w14:textId="77777777" w:rsidR="00916305" w:rsidRPr="00FB39B2" w:rsidRDefault="00916305" w:rsidP="00916305">
      <w:pPr>
        <w:ind w:left="540" w:hanging="540"/>
        <w:jc w:val="left"/>
        <w:rPr>
          <w:lang w:val="en-US"/>
        </w:rPr>
      </w:pPr>
      <w:r w:rsidRPr="00FB39B2">
        <w:rPr>
          <w:lang w:val="en-US"/>
        </w:rPr>
        <w:t xml:space="preserve">Ebrahimi, F., Sindarreh, S., &amp; Nasirian, M. (2020). Attitudes and practice of health care workers about human immunodeficiency virus in Isfahan, Iran. </w:t>
      </w:r>
      <w:r w:rsidRPr="00FB39B2">
        <w:rPr>
          <w:i/>
          <w:iCs/>
          <w:lang w:val="en-US"/>
        </w:rPr>
        <w:t>Iranian Journal of Nursing and Midwifery Research, 25</w:t>
      </w:r>
      <w:r w:rsidRPr="00FB39B2">
        <w:rPr>
          <w:lang w:val="en-US"/>
        </w:rPr>
        <w:t xml:space="preserve">(2), 111-116. </w:t>
      </w:r>
      <w:hyperlink r:id="rId22" w:history="1">
        <w:r w:rsidRPr="00FB39B2">
          <w:rPr>
            <w:rStyle w:val="Hyperlink"/>
            <w:color w:val="auto"/>
            <w:lang w:val="en-US"/>
          </w:rPr>
          <w:t>https://doi.org/10.4103/ijnmr.IJNMR_67_19</w:t>
        </w:r>
      </w:hyperlink>
    </w:p>
    <w:p w14:paraId="5D814B06" w14:textId="77777777" w:rsidR="00916305" w:rsidRPr="00FB39B2" w:rsidRDefault="00916305" w:rsidP="00916305">
      <w:pPr>
        <w:ind w:left="540" w:hanging="540"/>
        <w:jc w:val="left"/>
        <w:rPr>
          <w:lang w:val="en-US"/>
        </w:rPr>
      </w:pPr>
      <w:r w:rsidRPr="00FB39B2">
        <w:rPr>
          <w:lang w:val="en-US"/>
        </w:rPr>
        <w:t xml:space="preserve">Eleazar, J., Sakboonyarat, B., Kana, K., Chuenchitra, T., Sunantarod, A., Meesiri, S., … &amp; Id, R. R. (2020). Prevalence of HIV infection and related risk factors among young Thai men between 2010 and 2011. 594, 1–16. </w:t>
      </w:r>
      <w:hyperlink r:id="rId23" w:history="1">
        <w:r w:rsidRPr="00FB39B2">
          <w:rPr>
            <w:rStyle w:val="Hyperlink"/>
            <w:color w:val="auto"/>
            <w:lang w:val="en-US"/>
          </w:rPr>
          <w:t>https://doi.org/10.1371/journal.pone.0237649</w:t>
        </w:r>
      </w:hyperlink>
      <w:r w:rsidRPr="00FB39B2">
        <w:rPr>
          <w:lang w:val="en-US"/>
        </w:rPr>
        <w:t xml:space="preserve"> </w:t>
      </w:r>
    </w:p>
    <w:p w14:paraId="4427FD4C" w14:textId="77777777" w:rsidR="00916305" w:rsidRPr="00FB39B2" w:rsidRDefault="00916305" w:rsidP="00916305">
      <w:pPr>
        <w:ind w:left="540" w:hanging="540"/>
        <w:jc w:val="left"/>
        <w:rPr>
          <w:lang w:val="en-US"/>
        </w:rPr>
      </w:pPr>
      <w:r w:rsidRPr="00FB39B2">
        <w:rPr>
          <w:lang w:val="en-US"/>
        </w:rPr>
        <w:lastRenderedPageBreak/>
        <w:t xml:space="preserve">Eleazar, J., Sakboonyarat, B., Mungthin, M., Nelson, K. E., &amp; Rangsin, R. (2021). Rising prevalence of HIV infection and associated risk factors among young Thai Men in 2018. </w:t>
      </w:r>
      <w:r w:rsidRPr="00FB39B2">
        <w:rPr>
          <w:i/>
          <w:lang w:val="en-US"/>
        </w:rPr>
        <w:t>Scientific Reports</w:t>
      </w:r>
      <w:r w:rsidRPr="00FB39B2">
        <w:rPr>
          <w:lang w:val="en-US"/>
        </w:rPr>
        <w:t xml:space="preserve">, 1–10. </w:t>
      </w:r>
      <w:hyperlink r:id="rId24" w:history="1">
        <w:r w:rsidRPr="00FB39B2">
          <w:rPr>
            <w:rStyle w:val="Hyperlink"/>
            <w:color w:val="auto"/>
            <w:lang w:val="en-US"/>
          </w:rPr>
          <w:t>https://doi.org/10.1038/s41598-021-87474-7</w:t>
        </w:r>
      </w:hyperlink>
      <w:r w:rsidRPr="00FB39B2">
        <w:rPr>
          <w:lang w:val="en-US"/>
        </w:rPr>
        <w:t xml:space="preserve"> </w:t>
      </w:r>
    </w:p>
    <w:p w14:paraId="4D2D1776" w14:textId="77777777" w:rsidR="00916305" w:rsidRPr="00FB39B2" w:rsidRDefault="00916305" w:rsidP="00916305">
      <w:pPr>
        <w:ind w:left="540" w:hanging="540"/>
        <w:jc w:val="left"/>
        <w:rPr>
          <w:lang w:val="en-US"/>
        </w:rPr>
      </w:pPr>
      <w:r w:rsidRPr="00FB39B2">
        <w:rPr>
          <w:lang w:val="en-US"/>
        </w:rPr>
        <w:t xml:space="preserve">Ensoli, B., Moretti, S., Borsetti, A., Teresa, M., Stefano, M., Picconi, O., … Cafaro, A. (2021). New insights into pathogenesis point to HIV1 Tat as a key vaccine target. </w:t>
      </w:r>
      <w:r w:rsidRPr="00FB39B2">
        <w:rPr>
          <w:i/>
          <w:lang w:val="en-US"/>
        </w:rPr>
        <w:t>Archives of Virology, 166</w:t>
      </w:r>
      <w:r w:rsidRPr="00FB39B2">
        <w:rPr>
          <w:lang w:val="en-US"/>
        </w:rPr>
        <w:t xml:space="preserve">(11), 2955–2974. </w:t>
      </w:r>
      <w:hyperlink r:id="rId25" w:history="1">
        <w:r w:rsidRPr="00FB39B2">
          <w:rPr>
            <w:rStyle w:val="Hyperlink"/>
            <w:color w:val="auto"/>
            <w:lang w:val="en-US"/>
          </w:rPr>
          <w:t>https://doi.org/10.1007/s00705-021-05158-z</w:t>
        </w:r>
      </w:hyperlink>
      <w:r w:rsidRPr="00FB39B2">
        <w:rPr>
          <w:lang w:val="en-US"/>
        </w:rPr>
        <w:t xml:space="preserve"> </w:t>
      </w:r>
    </w:p>
    <w:p w14:paraId="55E9F550" w14:textId="77777777" w:rsidR="00916305" w:rsidRPr="00FB39B2" w:rsidRDefault="00916305" w:rsidP="00916305">
      <w:pPr>
        <w:ind w:left="540" w:hanging="540"/>
        <w:jc w:val="left"/>
        <w:rPr>
          <w:lang w:val="en-US"/>
        </w:rPr>
      </w:pPr>
      <w:r w:rsidRPr="00FB39B2">
        <w:rPr>
          <w:lang w:val="en-US"/>
        </w:rPr>
        <w:t xml:space="preserve">Eticha, E. M., &amp; Gemeda, A. B. (2019). Knowledge, attitude, and practice of postexposure prophylaxis against HIV infection among healthcare workers in Hiwot Fana specialized university hospital, eastern Ethiopia. </w:t>
      </w:r>
      <w:r w:rsidRPr="00FB39B2">
        <w:rPr>
          <w:i/>
          <w:iCs/>
          <w:lang w:val="en-US"/>
        </w:rPr>
        <w:t>AIDS Research and Treatment, 2019,</w:t>
      </w:r>
      <w:r w:rsidRPr="00FB39B2">
        <w:rPr>
          <w:lang w:val="en-US"/>
        </w:rPr>
        <w:t xml:space="preserve"> 7947086. </w:t>
      </w:r>
      <w:hyperlink r:id="rId26" w:history="1">
        <w:r w:rsidRPr="00FB39B2">
          <w:rPr>
            <w:rStyle w:val="Hyperlink"/>
            <w:color w:val="auto"/>
            <w:lang w:val="en-US"/>
          </w:rPr>
          <w:t>https://doi.org/10.1155/2019/7947086</w:t>
        </w:r>
      </w:hyperlink>
    </w:p>
    <w:p w14:paraId="0B74EA0A" w14:textId="77777777" w:rsidR="00916305" w:rsidRPr="00FB39B2" w:rsidRDefault="00916305" w:rsidP="00916305">
      <w:pPr>
        <w:ind w:left="540" w:hanging="540"/>
        <w:jc w:val="left"/>
        <w:rPr>
          <w:lang w:val="en-US"/>
        </w:rPr>
      </w:pPr>
      <w:r w:rsidRPr="00FB39B2">
        <w:rPr>
          <w:lang w:val="en-US"/>
        </w:rPr>
        <w:t xml:space="preserve">Furukwa, N. W., Maksut, J. L., Zlotorzynska, M., Sanchez, T. H., Smith, D. K., &amp; Baral, S. D. (2020). Sexuality disclosure in U.S. gay, bisexual, and other men who have sex with men: impact on healthcare-related stigmas and HIV pre-exposure prophylaxis denial. </w:t>
      </w:r>
      <w:r w:rsidRPr="00FB39B2">
        <w:rPr>
          <w:i/>
          <w:iCs/>
          <w:lang w:val="en-US"/>
        </w:rPr>
        <w:t>American Journal of Preventive Medicine, 59</w:t>
      </w:r>
      <w:r w:rsidRPr="00FB39B2">
        <w:rPr>
          <w:lang w:val="en-US"/>
        </w:rPr>
        <w:t xml:space="preserve">(2), e79-e87. </w:t>
      </w:r>
      <w:hyperlink r:id="rId27" w:history="1">
        <w:r w:rsidRPr="00FB39B2">
          <w:rPr>
            <w:rStyle w:val="Hyperlink"/>
            <w:color w:val="auto"/>
            <w:lang w:val="en-US"/>
          </w:rPr>
          <w:t>https://doi.org/10.1016/j.amepre.2020.02.010</w:t>
        </w:r>
      </w:hyperlink>
    </w:p>
    <w:p w14:paraId="1F432B4C" w14:textId="77777777" w:rsidR="00916305" w:rsidRPr="00FB39B2" w:rsidRDefault="00916305" w:rsidP="00916305">
      <w:pPr>
        <w:ind w:left="540" w:hanging="540"/>
        <w:jc w:val="left"/>
        <w:rPr>
          <w:lang w:val="en-US"/>
        </w:rPr>
      </w:pPr>
      <w:r w:rsidRPr="00FB39B2">
        <w:rPr>
          <w:lang w:val="en-US"/>
        </w:rPr>
        <w:t xml:space="preserve">Geldsetzer, P., Chebet, J. J., Tarumbiswa, T., Phate-Lesihla, R., Maponga, C., … &amp; McMahon, S. A. (2022). Knowledge and attitudes about HIV pre-exposure prophylaxis: evidence from in-depth interviews and focus group discussions with policy makers, healthcare professionals and end-users in Lesotho. </w:t>
      </w:r>
      <w:r w:rsidRPr="00FB39B2">
        <w:rPr>
          <w:i/>
          <w:iCs/>
          <w:lang w:val="en-US"/>
        </w:rPr>
        <w:t>PLoS Global Public Health, 2</w:t>
      </w:r>
      <w:r w:rsidRPr="00FB39B2">
        <w:rPr>
          <w:lang w:val="en-US"/>
        </w:rPr>
        <w:t xml:space="preserve">(10), e0000762. </w:t>
      </w:r>
      <w:hyperlink r:id="rId28" w:history="1">
        <w:r w:rsidRPr="00FB39B2">
          <w:rPr>
            <w:rStyle w:val="Hyperlink"/>
            <w:color w:val="auto"/>
            <w:lang w:val="en-US"/>
          </w:rPr>
          <w:t>https://doi.org/10.1371/journal.pgph.0000762</w:t>
        </w:r>
      </w:hyperlink>
    </w:p>
    <w:p w14:paraId="6EE0B5C8" w14:textId="77777777" w:rsidR="00916305" w:rsidRPr="00FB39B2" w:rsidRDefault="00916305" w:rsidP="00916305">
      <w:pPr>
        <w:ind w:left="540" w:hanging="540"/>
        <w:jc w:val="left"/>
        <w:rPr>
          <w:lang w:val="en-US"/>
        </w:rPr>
      </w:pPr>
      <w:r w:rsidRPr="00FB39B2">
        <w:rPr>
          <w:lang w:val="en-US"/>
        </w:rPr>
        <w:t xml:space="preserve">Gilbert, L., Dear, N., Esber, A., Iroezindu, M., Bahemana, E., Kibuuka, H., … &amp; Polyak, C. S. (2021). Prevalence and risk factors associated with HIV and syphilis co-infection in the </w:t>
      </w:r>
      <w:r w:rsidRPr="00FB39B2">
        <w:rPr>
          <w:lang w:val="en-US"/>
        </w:rPr>
        <w:lastRenderedPageBreak/>
        <w:t xml:space="preserve">African Cohort Study: a cross-sectional study. 1–7. </w:t>
      </w:r>
      <w:hyperlink r:id="rId29" w:history="1">
        <w:r w:rsidRPr="00FB39B2">
          <w:rPr>
            <w:rStyle w:val="Hyperlink"/>
            <w:color w:val="auto"/>
            <w:lang w:val="en-US"/>
          </w:rPr>
          <w:t>https://doi.org/10.1186/s12879-021-06668-6</w:t>
        </w:r>
      </w:hyperlink>
      <w:r w:rsidRPr="00FB39B2">
        <w:rPr>
          <w:lang w:val="en-US"/>
        </w:rPr>
        <w:t xml:space="preserve"> </w:t>
      </w:r>
    </w:p>
    <w:p w14:paraId="3DAABC2F" w14:textId="77777777" w:rsidR="00916305" w:rsidRPr="00FB39B2" w:rsidRDefault="00916305" w:rsidP="00916305">
      <w:pPr>
        <w:ind w:left="540" w:hanging="540"/>
        <w:jc w:val="left"/>
        <w:rPr>
          <w:lang w:val="en-US"/>
        </w:rPr>
      </w:pPr>
      <w:r w:rsidRPr="00FB39B2">
        <w:rPr>
          <w:lang w:val="en-US"/>
        </w:rPr>
        <w:t>Giovanetti, M., Ciccozzi, M., Parolin, C., &amp; Borsetti, A. (2020). Molecular Epidemiology of HIV-1 in African Countries : A Comprehensive Overview.</w:t>
      </w:r>
    </w:p>
    <w:p w14:paraId="5A021ABC" w14:textId="77777777" w:rsidR="00916305" w:rsidRPr="00FB39B2" w:rsidRDefault="00916305" w:rsidP="00916305">
      <w:pPr>
        <w:ind w:left="540" w:hanging="540"/>
        <w:jc w:val="left"/>
        <w:rPr>
          <w:lang w:val="en-US"/>
        </w:rPr>
      </w:pPr>
      <w:r w:rsidRPr="00FB39B2">
        <w:rPr>
          <w:lang w:val="en-US"/>
        </w:rPr>
        <w:t>Govender, R. D., Hashim, M. J., Khan, M. A. B., Mustafa, H., &amp; Khan, G. (2021). Global Epidemiology of HIV / AIDS : A Resurgence in North America and Europe. 11, 296–301.</w:t>
      </w:r>
    </w:p>
    <w:p w14:paraId="1DC878F6" w14:textId="77777777" w:rsidR="00916305" w:rsidRPr="00FB39B2" w:rsidRDefault="00916305" w:rsidP="00916305">
      <w:pPr>
        <w:ind w:left="540" w:hanging="540"/>
        <w:jc w:val="left"/>
        <w:rPr>
          <w:lang w:val="en-US"/>
        </w:rPr>
      </w:pPr>
      <w:r w:rsidRPr="00FB39B2">
        <w:rPr>
          <w:lang w:val="en-US"/>
        </w:rPr>
        <w:t>Hanif, F., Satiti, S., Subagya, S., Retnowulan, H., Subronto, Y. W., Mulya, D. P., &amp; Rochmah, M. A. (2022). Progressive Worsening of Neurological Manifestations in HIV-Associated Opportunistic Central Nervous System ( CNS ) Infection Patients After COVID-19 Vaccinations : A Possible Co- Incidence Causality. 1–13. https://doi.org/10.12659/AJCR.936257</w:t>
      </w:r>
    </w:p>
    <w:p w14:paraId="2ED546F7" w14:textId="77777777" w:rsidR="00916305" w:rsidRPr="00FB39B2" w:rsidRDefault="00916305" w:rsidP="00916305">
      <w:pPr>
        <w:ind w:left="540" w:hanging="540"/>
        <w:jc w:val="left"/>
        <w:rPr>
          <w:lang w:val="en-US"/>
        </w:rPr>
      </w:pPr>
      <w:r w:rsidRPr="00FB39B2">
        <w:rPr>
          <w:lang w:val="en-US"/>
        </w:rPr>
        <w:t xml:space="preserve">Hayfron-Benjamin, A., Obiri-Yeboah, D., Bockarie, Y. M., Asiedua, E., Baidoo, I., Akorsu, A. D., &amp; Ayisi-Addo, S. (2020). Experiences and training needs of healthcare providers involved in the care of Ghanaian adolescents living with HIV: an interventional study. </w:t>
      </w:r>
      <w:r w:rsidRPr="00FB39B2">
        <w:rPr>
          <w:i/>
          <w:iCs/>
          <w:lang w:val="en-US"/>
        </w:rPr>
        <w:t>BMC Pediatrics, 20,</w:t>
      </w:r>
      <w:r w:rsidRPr="00FB39B2">
        <w:rPr>
          <w:lang w:val="en-US"/>
        </w:rPr>
        <w:t xml:space="preserve"> 278. </w:t>
      </w:r>
      <w:hyperlink r:id="rId30" w:history="1">
        <w:r w:rsidRPr="00FB39B2">
          <w:rPr>
            <w:rStyle w:val="Hyperlink"/>
            <w:color w:val="auto"/>
            <w:lang w:val="en-US"/>
          </w:rPr>
          <w:t>https://doi.org/10/1186/s12887-020-02086-w</w:t>
        </w:r>
      </w:hyperlink>
    </w:p>
    <w:p w14:paraId="47104427" w14:textId="77777777" w:rsidR="00916305" w:rsidRPr="00FB39B2" w:rsidRDefault="00916305" w:rsidP="00916305">
      <w:pPr>
        <w:ind w:left="540" w:hanging="540"/>
        <w:jc w:val="left"/>
        <w:rPr>
          <w:lang w:val="en-US"/>
        </w:rPr>
      </w:pPr>
      <w:r w:rsidRPr="00FB39B2">
        <w:rPr>
          <w:lang w:val="en-US"/>
        </w:rPr>
        <w:t>Hidayati, A. N., Harningtyas, C. D., Sari, M., Indramaya, D. M., Listiawan, M. Y., Utomo, B., &amp; Widyantari, S. (2019). Mucocutaneous Manifestations in HIV / AIDS Patients. 156–161.</w:t>
      </w:r>
    </w:p>
    <w:p w14:paraId="56135E83" w14:textId="77777777" w:rsidR="00916305" w:rsidRPr="00FB39B2" w:rsidRDefault="00916305" w:rsidP="00916305">
      <w:pPr>
        <w:ind w:left="540" w:hanging="540"/>
      </w:pPr>
      <w:r w:rsidRPr="00FB39B2">
        <w:t>Hossain, M. B., &amp; Kippax, S. (2010). HIV-related discriminatory attitudes of healthcare workers in Bangladesh. </w:t>
      </w:r>
      <w:r w:rsidRPr="00FB39B2">
        <w:rPr>
          <w:i/>
          <w:iCs/>
        </w:rPr>
        <w:t>Journal of health, population, and nutrition</w:t>
      </w:r>
      <w:r w:rsidRPr="00FB39B2">
        <w:t>, </w:t>
      </w:r>
      <w:r w:rsidRPr="00FB39B2">
        <w:rPr>
          <w:i/>
          <w:iCs/>
        </w:rPr>
        <w:t>28</w:t>
      </w:r>
      <w:r w:rsidRPr="00FB39B2">
        <w:t xml:space="preserve">(2), 199–207. </w:t>
      </w:r>
      <w:hyperlink r:id="rId31" w:history="1">
        <w:r w:rsidRPr="00FB39B2">
          <w:rPr>
            <w:rStyle w:val="Hyperlink"/>
            <w:color w:val="auto"/>
          </w:rPr>
          <w:t>https://doi.org/10.3329/jhpn.v28i2.4892</w:t>
        </w:r>
      </w:hyperlink>
      <w:r w:rsidRPr="00FB39B2">
        <w:t xml:space="preserve"> </w:t>
      </w:r>
    </w:p>
    <w:p w14:paraId="401DB955" w14:textId="77777777" w:rsidR="00916305" w:rsidRPr="00FB39B2" w:rsidRDefault="00916305" w:rsidP="00916305">
      <w:pPr>
        <w:ind w:left="540" w:hanging="540"/>
        <w:jc w:val="left"/>
        <w:rPr>
          <w:lang w:val="en-US"/>
        </w:rPr>
      </w:pPr>
      <w:r w:rsidRPr="00FB39B2">
        <w:rPr>
          <w:lang w:val="en-US"/>
        </w:rPr>
        <w:lastRenderedPageBreak/>
        <w:t>Hovaguimian, F., Günthard, H. F., Hauser, C., Conen, A., Bernasconi, E., Calmy, A., … Marzel, A. (2021). Data linkage to evaluate the long-term risk of HIV infection in individuals seeking post-exposure prophylaxis. 1–8. https://doi.org/10.1038/s41467-021-21485-w</w:t>
      </w:r>
    </w:p>
    <w:p w14:paraId="4F5BC161" w14:textId="77777777" w:rsidR="00916305" w:rsidRPr="00FB39B2" w:rsidRDefault="00916305" w:rsidP="00916305">
      <w:pPr>
        <w:ind w:left="540" w:hanging="540"/>
        <w:jc w:val="left"/>
        <w:rPr>
          <w:lang w:val="en-US"/>
        </w:rPr>
      </w:pPr>
      <w:r w:rsidRPr="00FB39B2">
        <w:rPr>
          <w:lang w:val="en-US"/>
        </w:rPr>
        <w:t>Id, L. C., Hoffmann, C. J., Hausler, H., Ndini, P., Rabothata, I., Daniels-felix, D., … Chetty-makkan, C. M. (2021). HIV-related stigma and uptake of antiretroviral treatment among incarcerated individuals living with HIV / AIDS in South African correctional settings : A mixed methods analysis. 1–16. https://doi.org/10.1371/journal.pone.0254975</w:t>
      </w:r>
    </w:p>
    <w:p w14:paraId="0E16755E" w14:textId="77777777" w:rsidR="00916305" w:rsidRPr="00FB39B2" w:rsidRDefault="00916305" w:rsidP="00916305">
      <w:pPr>
        <w:ind w:left="540" w:hanging="540"/>
        <w:jc w:val="left"/>
        <w:rPr>
          <w:lang w:val="en-US"/>
        </w:rPr>
      </w:pPr>
      <w:r w:rsidRPr="00FB39B2">
        <w:rPr>
          <w:lang w:val="en-US"/>
        </w:rPr>
        <w:t>Ismael, S., Khan, M. M., &amp; Kumar, P. (n.d.). HIV Associated Risk Factors for Ischemic Stroke and Future Perspectives. 1–19.</w:t>
      </w:r>
    </w:p>
    <w:p w14:paraId="0EA1436F" w14:textId="77777777" w:rsidR="00916305" w:rsidRPr="00FB39B2" w:rsidRDefault="00916305" w:rsidP="00916305">
      <w:pPr>
        <w:ind w:left="540" w:hanging="540"/>
        <w:jc w:val="left"/>
        <w:rPr>
          <w:lang w:val="en-US"/>
        </w:rPr>
      </w:pPr>
      <w:r w:rsidRPr="00FB39B2">
        <w:rPr>
          <w:lang w:val="en-US"/>
        </w:rPr>
        <w:t>Jonas, A., Patel, S. V, Katuta, F., Maher, A. D., Banda, K. M., Gerndt, K., … Kisting, E. (2020). HIV Prevalence , Risk Factors for Infection , and Uptake of Prevention , Testing , and Treatment among Female Sex Workers in Namibia. 10, 351–358.</w:t>
      </w:r>
    </w:p>
    <w:p w14:paraId="5BA4BA36" w14:textId="77777777" w:rsidR="00916305" w:rsidRPr="00FB39B2" w:rsidRDefault="00916305" w:rsidP="00916305">
      <w:pPr>
        <w:ind w:left="540" w:hanging="540"/>
        <w:jc w:val="left"/>
      </w:pPr>
      <w:r w:rsidRPr="00FB39B2">
        <w:t>Khan, A. Z., Duncan, K. M., Escofet, X., &amp; Miles, W. F. (2002). Do we need to improve awareness about HIV post exposure prophylaxis? </w:t>
      </w:r>
      <w:r w:rsidRPr="00FB39B2">
        <w:rPr>
          <w:i/>
          <w:iCs/>
        </w:rPr>
        <w:t>Annals of the Royal College of Surgeons of England</w:t>
      </w:r>
      <w:r w:rsidRPr="00FB39B2">
        <w:t>, </w:t>
      </w:r>
      <w:r w:rsidRPr="00FB39B2">
        <w:rPr>
          <w:i/>
          <w:iCs/>
        </w:rPr>
        <w:t>84</w:t>
      </w:r>
      <w:r w:rsidRPr="00FB39B2">
        <w:t>(1), 72–73.</w:t>
      </w:r>
    </w:p>
    <w:p w14:paraId="59888EFE" w14:textId="77777777" w:rsidR="00916305" w:rsidRPr="00FB39B2" w:rsidRDefault="00916305" w:rsidP="00916305">
      <w:pPr>
        <w:ind w:left="540" w:hanging="540"/>
        <w:jc w:val="left"/>
      </w:pPr>
      <w:r w:rsidRPr="00FB39B2">
        <w:t>Kotwal, A., &amp; Taneja, D. (2010). Health Care Workers and Universal Precautions: Perceptions and Determinants of Non-compliance. </w:t>
      </w:r>
      <w:r w:rsidRPr="00FB39B2">
        <w:rPr>
          <w:i/>
          <w:iCs/>
        </w:rPr>
        <w:t>Indian Journal of Community Medicine: Official Publication of Indian Association of Preventive &amp; Social Medicine</w:t>
      </w:r>
      <w:r w:rsidRPr="00FB39B2">
        <w:t>, </w:t>
      </w:r>
      <w:r w:rsidRPr="00FB39B2">
        <w:rPr>
          <w:i/>
          <w:iCs/>
        </w:rPr>
        <w:t>35</w:t>
      </w:r>
      <w:r w:rsidRPr="00FB39B2">
        <w:t xml:space="preserve">(4), 526–528. </w:t>
      </w:r>
      <w:hyperlink r:id="rId32" w:history="1">
        <w:r w:rsidRPr="00FB39B2">
          <w:rPr>
            <w:rStyle w:val="Hyperlink"/>
            <w:color w:val="auto"/>
          </w:rPr>
          <w:t>https://doi.org/10.4103/0970-0218.74373</w:t>
        </w:r>
      </w:hyperlink>
    </w:p>
    <w:p w14:paraId="66E29D42" w14:textId="77777777" w:rsidR="00916305" w:rsidRPr="00FB39B2" w:rsidRDefault="00916305" w:rsidP="00916305">
      <w:pPr>
        <w:ind w:left="540" w:hanging="540"/>
        <w:jc w:val="left"/>
        <w:rPr>
          <w:lang w:val="en-US"/>
        </w:rPr>
      </w:pPr>
      <w:r w:rsidRPr="00FB39B2">
        <w:rPr>
          <w:lang w:val="en-US"/>
        </w:rPr>
        <w:t>Li, W., Chu, J., Zhu, Z., Li, X., Ge, Y., He, Y., … Wei, P. (2020). Epidemiological characteristics of HIV infection among college students in sectional survey Nanjing , China : a cross- ¬. 1–8. https://doi.org/10.1136/bmjopen-2019-035889</w:t>
      </w:r>
    </w:p>
    <w:p w14:paraId="1EB7D7E7" w14:textId="77777777" w:rsidR="00916305" w:rsidRPr="00FB39B2" w:rsidRDefault="00916305" w:rsidP="00916305">
      <w:pPr>
        <w:ind w:left="540" w:hanging="540"/>
        <w:jc w:val="left"/>
        <w:rPr>
          <w:lang w:val="en-US"/>
        </w:rPr>
      </w:pPr>
      <w:r w:rsidRPr="00FB39B2">
        <w:rPr>
          <w:lang w:val="en-US"/>
        </w:rPr>
        <w:lastRenderedPageBreak/>
        <w:t>Likindikoki, S. L., Mmbaga, E. J., Leyna, G. H., Moen, K., Makyao, N., Mizinduko, M., … Meyrowitsch, D. W. (2020). Prevalence and risk factors associated with HIV-1 infection among people who inject drugs in Dar es Salaam , Tanzania : a sign of successful intervention ? 1–10.</w:t>
      </w:r>
    </w:p>
    <w:p w14:paraId="0DE2741D" w14:textId="77777777" w:rsidR="00916305" w:rsidRPr="00FB39B2" w:rsidRDefault="00916305" w:rsidP="00916305">
      <w:pPr>
        <w:ind w:left="540" w:hanging="540"/>
        <w:jc w:val="left"/>
        <w:rPr>
          <w:lang w:val="en-US"/>
        </w:rPr>
      </w:pPr>
      <w:r w:rsidRPr="00FB39B2">
        <w:rPr>
          <w:lang w:val="en-US"/>
        </w:rPr>
        <w:t>Majonga, E. D., Ferrand, R. A., Deanfield, J. E., &amp; Chiesa, S. T. (2022). The effect of perinatal HIV and antiretroviral therapy on vascular structure and function in young people : A systematic review and meta-analysis. Atherosclerosis, 352(May), 53–61. https://doi.org/10.1016/j.atherosclerosis.2022.05.013</w:t>
      </w:r>
    </w:p>
    <w:p w14:paraId="438D430B" w14:textId="77777777" w:rsidR="00916305" w:rsidRPr="00FB39B2" w:rsidRDefault="00916305" w:rsidP="00916305">
      <w:pPr>
        <w:ind w:left="540" w:hanging="540"/>
        <w:jc w:val="left"/>
        <w:rPr>
          <w:lang w:val="en-US"/>
        </w:rPr>
      </w:pPr>
      <w:r w:rsidRPr="00FB39B2">
        <w:rPr>
          <w:lang w:val="en-US"/>
        </w:rPr>
        <w:t>Makinde, J., Nduati, E. W., Freni-sterrantino, A., Streatfield, C., Kibirige, C., Dalel, J., … Gilmour, J. (2021). A Novel Sample Selection Approach to Aid the Identification of Factors That Correlate With the Control of HIV-1 Infection. 12(March), 1–12. https://doi.org/10.3389/fimmu.2021.634832</w:t>
      </w:r>
    </w:p>
    <w:p w14:paraId="1D51D3EA" w14:textId="77777777" w:rsidR="00916305" w:rsidRPr="00FB39B2" w:rsidRDefault="00916305" w:rsidP="00916305">
      <w:pPr>
        <w:ind w:left="540" w:hanging="540"/>
        <w:jc w:val="left"/>
        <w:rPr>
          <w:lang w:val="en-US"/>
        </w:rPr>
      </w:pPr>
      <w:r w:rsidRPr="00FB39B2">
        <w:rPr>
          <w:lang w:val="en-US"/>
        </w:rPr>
        <w:t>Mastrangelo, E., Macedo, P. M. De, Francis, D., Freitas, A., Grinsztejn, B., Freitas, S., … Carlos, A. (2022). Paracoccidioidomycosis in people living with HIV / AIDS : A historical retrospective cohort study in a national reference center for infectious diseases , Rio de Janeiro , Brazil. 1–13. https://doi.org/10.1371/journal.pntd.0010529</w:t>
      </w:r>
    </w:p>
    <w:p w14:paraId="673B8675" w14:textId="77777777" w:rsidR="00916305" w:rsidRPr="00FB39B2" w:rsidRDefault="00916305" w:rsidP="00916305">
      <w:pPr>
        <w:ind w:left="540" w:hanging="540"/>
        <w:jc w:val="left"/>
        <w:rPr>
          <w:lang w:val="en-US"/>
        </w:rPr>
      </w:pPr>
      <w:r w:rsidRPr="00FB39B2">
        <w:rPr>
          <w:lang w:val="en-US"/>
        </w:rPr>
        <w:t xml:space="preserve">Mathewos, B., Birhan, W., Kinfe, S., Borun, M., Tiruneh, G., Addis, Z., &amp; Alemu, A. (2013). Assessment of knowledge, attitude and practice towards post expsosure prophylaxis for HIV among health care workers in Gondar, North West Ethiopia. </w:t>
      </w:r>
      <w:r w:rsidRPr="00FB39B2">
        <w:rPr>
          <w:i/>
          <w:iCs/>
          <w:lang w:val="en-US"/>
        </w:rPr>
        <w:t>BMC Public Health, 13,</w:t>
      </w:r>
      <w:r w:rsidRPr="00FB39B2">
        <w:rPr>
          <w:lang w:val="en-US"/>
        </w:rPr>
        <w:t xml:space="preserve"> 508. </w:t>
      </w:r>
      <w:hyperlink r:id="rId33" w:history="1">
        <w:r w:rsidRPr="00FB39B2">
          <w:rPr>
            <w:rStyle w:val="Hyperlink"/>
            <w:color w:val="auto"/>
            <w:lang w:val="en-US"/>
          </w:rPr>
          <w:t>https://doi.org/1186/1471-2458-13-508</w:t>
        </w:r>
      </w:hyperlink>
    </w:p>
    <w:p w14:paraId="71A21729" w14:textId="77777777" w:rsidR="00916305" w:rsidRPr="00FB39B2" w:rsidRDefault="00916305" w:rsidP="00916305">
      <w:pPr>
        <w:ind w:left="540" w:hanging="540"/>
        <w:jc w:val="left"/>
      </w:pPr>
      <w:r w:rsidRPr="00FB39B2">
        <w:t>Mukherjee, S., Bhattacharyya, A., Biswanath S. S., Goswami, D. N., Ghosh, S., &amp; Samanta, A. (2013). Knowledge and Practice of Standard Precautions and Awareness Regarding Post-</w:t>
      </w:r>
      <w:r w:rsidRPr="00FB39B2">
        <w:lastRenderedPageBreak/>
        <w:t>Exposure Prophylaxis for HIV among Interns of a Medical College in West Bengal, India. </w:t>
      </w:r>
      <w:r w:rsidRPr="00FB39B2">
        <w:rPr>
          <w:i/>
          <w:iCs/>
        </w:rPr>
        <w:t>Oman Medical Journal</w:t>
      </w:r>
      <w:r w:rsidRPr="00FB39B2">
        <w:t>, </w:t>
      </w:r>
      <w:r w:rsidRPr="00FB39B2">
        <w:rPr>
          <w:i/>
          <w:iCs/>
        </w:rPr>
        <w:t>28</w:t>
      </w:r>
      <w:r w:rsidRPr="00FB39B2">
        <w:t xml:space="preserve">(2), 141–145. </w:t>
      </w:r>
      <w:hyperlink r:id="rId34" w:history="1">
        <w:r w:rsidRPr="00FB39B2">
          <w:rPr>
            <w:rStyle w:val="Hyperlink"/>
            <w:color w:val="auto"/>
          </w:rPr>
          <w:t>https://doi.org/10.5001/omj.2013.38</w:t>
        </w:r>
      </w:hyperlink>
    </w:p>
    <w:p w14:paraId="725F65DF" w14:textId="77777777" w:rsidR="00916305" w:rsidRPr="00FB39B2" w:rsidRDefault="00916305" w:rsidP="00916305">
      <w:pPr>
        <w:ind w:left="540" w:hanging="540"/>
        <w:jc w:val="left"/>
        <w:rPr>
          <w:lang w:val="en-US"/>
        </w:rPr>
      </w:pPr>
      <w:r w:rsidRPr="00FB39B2">
        <w:rPr>
          <w:lang w:val="en-US"/>
        </w:rPr>
        <w:t>Nabukenya, A. M., Nambuusi, A., &amp; Matovu, J. K. B. (2020). Risk factors for HIV infection among married couples in Rakai , Uganda : a cross-sectional study. 0, 1–8.</w:t>
      </w:r>
    </w:p>
    <w:p w14:paraId="50D3FE18" w14:textId="77777777" w:rsidR="00916305" w:rsidRPr="00FB39B2" w:rsidRDefault="00916305" w:rsidP="00916305">
      <w:pPr>
        <w:ind w:left="540" w:hanging="540"/>
        <w:jc w:val="left"/>
        <w:rPr>
          <w:lang w:val="en-US"/>
        </w:rPr>
      </w:pPr>
      <w:r w:rsidRPr="00FB39B2">
        <w:rPr>
          <w:lang w:val="en-US"/>
        </w:rPr>
        <w:t>Nagesh, V. (2021). HIV / AIDS Related Respiratory Diseases. 3(1), 2021.</w:t>
      </w:r>
    </w:p>
    <w:p w14:paraId="6FC7AFB7" w14:textId="77777777" w:rsidR="00916305" w:rsidRPr="00FB39B2" w:rsidRDefault="00916305" w:rsidP="00916305">
      <w:pPr>
        <w:ind w:left="540" w:hanging="540"/>
        <w:jc w:val="left"/>
        <w:rPr>
          <w:lang w:val="en-US"/>
        </w:rPr>
      </w:pPr>
      <w:r w:rsidRPr="00FB39B2">
        <w:rPr>
          <w:lang w:val="en-US"/>
        </w:rPr>
        <w:t>Nahand, J. S., Karimzadeh, M., Moghoofei, M., Karampoor, S., Mirzaei, H. R., Tabibzadeh, A., … Mirzaei, H. (2020). MicroRNAs and exosomes : key players in HIV pathogenesis. 246–278. https://doi.org/10.1111/hiv.12822</w:t>
      </w:r>
    </w:p>
    <w:p w14:paraId="5AACE6E1" w14:textId="77777777" w:rsidR="00916305" w:rsidRPr="00FB39B2" w:rsidRDefault="00916305" w:rsidP="00916305">
      <w:pPr>
        <w:ind w:left="540" w:hanging="540"/>
        <w:jc w:val="left"/>
        <w:rPr>
          <w:lang w:val="en-US"/>
        </w:rPr>
      </w:pPr>
      <w:r w:rsidRPr="00FB39B2">
        <w:rPr>
          <w:lang w:val="en-US"/>
        </w:rPr>
        <w:t xml:space="preserve">National AIDS Control Program. (2014). Guidelines for Antiretroviral therapy in Ghana. 2014. Retrieved from </w:t>
      </w:r>
      <w:hyperlink r:id="rId35" w:history="1">
        <w:r w:rsidRPr="00FB39B2">
          <w:rPr>
            <w:rStyle w:val="Hyperlink"/>
            <w:color w:val="auto"/>
            <w:lang w:val="en-US"/>
          </w:rPr>
          <w:t>https://www.ccmghana.net/index.php/policies-guidelines?download=199:art-guidelines-revised-2017</w:t>
        </w:r>
      </w:hyperlink>
      <w:r w:rsidRPr="00FB39B2">
        <w:rPr>
          <w:lang w:val="en-US"/>
        </w:rPr>
        <w:t xml:space="preserve"> on September 1, 2023.</w:t>
      </w:r>
    </w:p>
    <w:p w14:paraId="3622390E" w14:textId="77777777" w:rsidR="00916305" w:rsidRPr="00FB39B2" w:rsidRDefault="00916305" w:rsidP="00916305">
      <w:pPr>
        <w:ind w:left="540" w:hanging="540"/>
        <w:jc w:val="left"/>
        <w:rPr>
          <w:lang w:val="en-US"/>
        </w:rPr>
      </w:pPr>
      <w:r w:rsidRPr="00FB39B2">
        <w:rPr>
          <w:lang w:val="en-US"/>
        </w:rPr>
        <w:t xml:space="preserve">Oladele, D. A., Odusola, A. O., Odubela, O., Nwaozuru, U., Calvin, C., Musa, Z., … &amp; Ezechi, O. (2023). Training primary healthcare workers on a task-strengthening strategy for integrating hypertension management into HIV care in Nigeria: implementation strategies, knowledge uptake, and lessons learned. </w:t>
      </w:r>
      <w:r w:rsidRPr="00FB39B2">
        <w:rPr>
          <w:i/>
          <w:lang w:val="en-US"/>
        </w:rPr>
        <w:t>BMC Health Services Research, 23</w:t>
      </w:r>
      <w:r w:rsidRPr="00FB39B2">
        <w:rPr>
          <w:lang w:val="en-US"/>
        </w:rPr>
        <w:t xml:space="preserve">(673). </w:t>
      </w:r>
      <w:hyperlink r:id="rId36" w:history="1">
        <w:r w:rsidRPr="00FB39B2">
          <w:rPr>
            <w:rStyle w:val="Hyperlink"/>
            <w:color w:val="auto"/>
            <w:lang w:val="en-US"/>
          </w:rPr>
          <w:t>https://doi.org/10.1186/s12913-023-09603-4</w:t>
        </w:r>
      </w:hyperlink>
    </w:p>
    <w:p w14:paraId="59F39677" w14:textId="77777777" w:rsidR="00916305" w:rsidRPr="00FB39B2" w:rsidRDefault="00916305" w:rsidP="00916305">
      <w:pPr>
        <w:ind w:left="540" w:hanging="540"/>
        <w:jc w:val="left"/>
      </w:pPr>
      <w:r w:rsidRPr="00FB39B2">
        <w:t>Owolabi, R. S., Alabi, P., Ajayi, S., Daniel, O., Ogundiran, A., Akande, T. M., &amp; Onafowokan, A. T. (2012). Knowledge and practice of post-exposure prophylaxis (PEP) against HIV infection among health care providers in a tertiary hospital in Nigeria. </w:t>
      </w:r>
      <w:r w:rsidRPr="00FB39B2">
        <w:rPr>
          <w:i/>
          <w:iCs/>
        </w:rPr>
        <w:t>Journal of the International Association of Physicians in AIDS Care,</w:t>
      </w:r>
      <w:r w:rsidRPr="00FB39B2">
        <w:t> </w:t>
      </w:r>
      <w:r w:rsidRPr="00FB39B2">
        <w:rPr>
          <w:i/>
          <w:iCs/>
        </w:rPr>
        <w:t>11</w:t>
      </w:r>
      <w:r w:rsidRPr="00FB39B2">
        <w:t xml:space="preserve">(3), 179–183. </w:t>
      </w:r>
      <w:hyperlink r:id="rId37" w:history="1">
        <w:r w:rsidRPr="00FB39B2">
          <w:rPr>
            <w:rStyle w:val="Hyperlink"/>
            <w:color w:val="auto"/>
          </w:rPr>
          <w:t>https://doi.org/10.1177/1545109711401409</w:t>
        </w:r>
      </w:hyperlink>
    </w:p>
    <w:p w14:paraId="70E03EE6" w14:textId="77777777" w:rsidR="00916305" w:rsidRPr="00FB39B2" w:rsidRDefault="00916305" w:rsidP="00916305">
      <w:pPr>
        <w:ind w:left="540" w:hanging="540"/>
        <w:jc w:val="left"/>
        <w:rPr>
          <w:lang w:val="en-US"/>
        </w:rPr>
      </w:pPr>
      <w:r w:rsidRPr="00FB39B2">
        <w:rPr>
          <w:lang w:val="en-US"/>
        </w:rPr>
        <w:lastRenderedPageBreak/>
        <w:t>Owusu, A. Y. (2020). A gendered analysis of living with HIV / AIDS in the Eastern Region of Ghana. 1–15.</w:t>
      </w:r>
    </w:p>
    <w:p w14:paraId="65D9FE6E" w14:textId="77777777" w:rsidR="00916305" w:rsidRPr="00FB39B2" w:rsidRDefault="00916305" w:rsidP="00916305">
      <w:pPr>
        <w:ind w:left="540" w:hanging="540"/>
        <w:jc w:val="left"/>
      </w:pPr>
      <w:r w:rsidRPr="00FB39B2">
        <w:t>Pitasi, M. A., Chavez, P. R., DiNenno, E. A., Jeffries, W. L., 4th, Johnson, C. H., Demeke, H., August, E. M., &amp; Bradley, H. (2018). Stigmatizing Attitudes Toward People Living with HIV Among Adults and Adolescents in the United States. </w:t>
      </w:r>
      <w:r w:rsidRPr="00FB39B2">
        <w:rPr>
          <w:i/>
          <w:iCs/>
        </w:rPr>
        <w:t>AIDS and Behavior</w:t>
      </w:r>
      <w:r w:rsidRPr="00FB39B2">
        <w:t>, </w:t>
      </w:r>
      <w:r w:rsidRPr="00FB39B2">
        <w:rPr>
          <w:i/>
          <w:iCs/>
        </w:rPr>
        <w:t>22</w:t>
      </w:r>
      <w:r w:rsidRPr="00FB39B2">
        <w:t xml:space="preserve">(12), 3887–3891. </w:t>
      </w:r>
      <w:hyperlink r:id="rId38" w:history="1">
        <w:r w:rsidRPr="00FB39B2">
          <w:rPr>
            <w:rStyle w:val="Hyperlink"/>
            <w:color w:val="auto"/>
          </w:rPr>
          <w:t>https://doi.org/10.1007/s10461-018-2188-0</w:t>
        </w:r>
      </w:hyperlink>
    </w:p>
    <w:p w14:paraId="7702ABFB" w14:textId="77777777" w:rsidR="00916305" w:rsidRPr="00FB39B2" w:rsidRDefault="00916305" w:rsidP="00916305">
      <w:pPr>
        <w:ind w:left="540" w:hanging="540"/>
        <w:jc w:val="left"/>
        <w:rPr>
          <w:lang w:val="en-US"/>
        </w:rPr>
      </w:pPr>
      <w:r w:rsidRPr="00FB39B2">
        <w:rPr>
          <w:lang w:val="en-US"/>
        </w:rPr>
        <w:t>Ponnan, S. M., Kk, V., Thiruvengadam, K., J, N. H., Mathayan, M., Murugavel, K. G., &amp; Hanna, L. E. (2021). Role of Circulating T Follicular Helper Cells and Stem-Like Memory CD4 + T Cells in the Pathogenesis of HIV-2 Infection and Disease Progression. 12(April), 1–12. https://doi.org/10.3389/fimmu.2021.666388</w:t>
      </w:r>
    </w:p>
    <w:p w14:paraId="3C8CBD36" w14:textId="77777777" w:rsidR="00916305" w:rsidRPr="00FB39B2" w:rsidRDefault="00916305" w:rsidP="00916305">
      <w:pPr>
        <w:ind w:left="540" w:hanging="540"/>
        <w:jc w:val="left"/>
        <w:rPr>
          <w:lang w:val="en-US"/>
        </w:rPr>
      </w:pPr>
      <w:r w:rsidRPr="00FB39B2">
        <w:rPr>
          <w:lang w:val="en-US"/>
        </w:rPr>
        <w:t xml:space="preserve">Przybyla, S., Fillo, J., Kamper-DeMarco, Bleasdale, J., Parks, K., … &amp; Morse, D. (2021). HIV pre-exposure prophylaxis (PrEP) knowledge, familiarity, and attitudes among United States healthcare professional students: a cross-sectional study. </w:t>
      </w:r>
      <w:r w:rsidRPr="00FB39B2">
        <w:rPr>
          <w:i/>
          <w:iCs/>
          <w:lang w:val="en-US"/>
        </w:rPr>
        <w:t>Preventive Medicine Reports, 22</w:t>
      </w:r>
      <w:r w:rsidRPr="00FB39B2">
        <w:rPr>
          <w:lang w:val="en-US"/>
        </w:rPr>
        <w:t xml:space="preserve">, 101334. </w:t>
      </w:r>
      <w:hyperlink r:id="rId39" w:history="1">
        <w:r w:rsidRPr="00FB39B2">
          <w:rPr>
            <w:rStyle w:val="Hyperlink"/>
            <w:color w:val="auto"/>
            <w:lang w:val="en-US"/>
          </w:rPr>
          <w:t>https://doi.org/10.1016/j.pmedr.2021.101334</w:t>
        </w:r>
      </w:hyperlink>
    </w:p>
    <w:p w14:paraId="7E43925C" w14:textId="77777777" w:rsidR="00916305" w:rsidRPr="00FB39B2" w:rsidRDefault="00916305" w:rsidP="00916305">
      <w:pPr>
        <w:ind w:left="540" w:hanging="540"/>
        <w:jc w:val="left"/>
      </w:pPr>
      <w:r w:rsidRPr="00FB39B2">
        <w:t>Quach, L., Mayer, K., McGarvey, S. T., Lurie, M. N., &amp; Do, P. (2005). Knowledge, attitudes, and practices among physicians on HIV/AIDS in Quang Ninh, Vietnam. </w:t>
      </w:r>
      <w:r w:rsidRPr="00FB39B2">
        <w:rPr>
          <w:i/>
          <w:iCs/>
        </w:rPr>
        <w:t>AIDS patient care and STDs</w:t>
      </w:r>
      <w:r w:rsidRPr="00FB39B2">
        <w:t>, </w:t>
      </w:r>
      <w:r w:rsidRPr="00FB39B2">
        <w:rPr>
          <w:i/>
          <w:iCs/>
        </w:rPr>
        <w:t>19</w:t>
      </w:r>
      <w:r w:rsidRPr="00FB39B2">
        <w:t xml:space="preserve">(5), 335–346. </w:t>
      </w:r>
      <w:hyperlink r:id="rId40" w:history="1">
        <w:r w:rsidRPr="00FB39B2">
          <w:rPr>
            <w:rStyle w:val="Hyperlink"/>
            <w:color w:val="auto"/>
          </w:rPr>
          <w:t>https://doi.org/10.1089/apc.2005.19.335</w:t>
        </w:r>
      </w:hyperlink>
    </w:p>
    <w:p w14:paraId="0152DA26" w14:textId="77777777" w:rsidR="00916305" w:rsidRPr="00FB39B2" w:rsidRDefault="00916305" w:rsidP="00916305">
      <w:pPr>
        <w:ind w:left="540" w:hanging="540"/>
        <w:jc w:val="left"/>
        <w:rPr>
          <w:lang w:val="en-US"/>
        </w:rPr>
      </w:pPr>
      <w:r w:rsidRPr="00FB39B2">
        <w:rPr>
          <w:lang w:val="en-US"/>
        </w:rPr>
        <w:t>Rai, M. A., Hammonds, J., Pujato, M., Mayhew, C., &amp; Roskin, K. (2020). Comparative analysis of human microglial models for studies of HIV replication and pathogenesis. Retrovirology, 1–21. https://doi.org/10.1186/s12977-020-00544-y</w:t>
      </w:r>
    </w:p>
    <w:p w14:paraId="628787B2" w14:textId="77777777" w:rsidR="00916305" w:rsidRPr="00FB39B2" w:rsidRDefault="00916305" w:rsidP="00916305">
      <w:pPr>
        <w:ind w:left="540" w:hanging="540"/>
        <w:jc w:val="left"/>
        <w:rPr>
          <w:lang w:val="en-US"/>
        </w:rPr>
      </w:pPr>
      <w:r w:rsidRPr="00FB39B2">
        <w:rPr>
          <w:lang w:val="en-US"/>
        </w:rPr>
        <w:lastRenderedPageBreak/>
        <w:t>Rajput, P. S., Das, A. K., Paudel, U., &amp; Parajuli, S. (2021). Mucocutaneous disorders in HIV / AIDS at a tertiary care hospital in Nepal : An observational study. 12(2), 101–105. https://doi.org/10.7241/ourd.20212.1</w:t>
      </w:r>
    </w:p>
    <w:p w14:paraId="046D91BC" w14:textId="77777777" w:rsidR="00916305" w:rsidRPr="00FB39B2" w:rsidRDefault="00916305" w:rsidP="00916305">
      <w:pPr>
        <w:ind w:left="540" w:hanging="540"/>
        <w:jc w:val="left"/>
        <w:rPr>
          <w:lang w:val="en-US"/>
        </w:rPr>
      </w:pPr>
      <w:r w:rsidRPr="00FB39B2">
        <w:rPr>
          <w:lang w:val="en-US"/>
        </w:rPr>
        <w:t xml:space="preserve">Ross, I., Mejia, C., Melendez, J., Chan, P. A., Nunn, A. C., … &amp; Patei, R. R. (2017). Awareness and attitudes of pre-exposure prophylaxis for HIV prevention among physicians in Guatemala: implications for country-wide implementation. </w:t>
      </w:r>
      <w:r w:rsidRPr="00FB39B2">
        <w:rPr>
          <w:i/>
          <w:iCs/>
          <w:lang w:val="en-US"/>
        </w:rPr>
        <w:t>PLoS ONE, 12</w:t>
      </w:r>
      <w:r w:rsidRPr="00FB39B2">
        <w:rPr>
          <w:lang w:val="en-US"/>
        </w:rPr>
        <w:t xml:space="preserve">(3), e0173057. </w:t>
      </w:r>
      <w:hyperlink r:id="rId41" w:history="1">
        <w:r w:rsidRPr="00FB39B2">
          <w:rPr>
            <w:rStyle w:val="Hyperlink"/>
            <w:color w:val="auto"/>
            <w:lang w:val="en-US"/>
          </w:rPr>
          <w:t>https://doi.org/10.1371/journal.pone.0173057</w:t>
        </w:r>
      </w:hyperlink>
    </w:p>
    <w:p w14:paraId="7A7C7E9C" w14:textId="77777777" w:rsidR="00916305" w:rsidRPr="00FB39B2" w:rsidRDefault="00916305" w:rsidP="00916305">
      <w:pPr>
        <w:ind w:left="540" w:hanging="540"/>
        <w:jc w:val="left"/>
        <w:rPr>
          <w:lang w:val="en-US"/>
        </w:rPr>
      </w:pPr>
      <w:r w:rsidRPr="00FB39B2">
        <w:rPr>
          <w:lang w:val="en-US"/>
        </w:rPr>
        <w:t>Ruggiero, E., &amp; Richter, S. N. (2020). Viral G-quadruplexes : New frontiers in virus pathogenesis and antiviral therapy. In Annual Reports in Medicinal Chemistry (1st ed., Vol. 54). https://doi.org/10.1016/bs.armc.2020.04.001</w:t>
      </w:r>
    </w:p>
    <w:p w14:paraId="1512120C" w14:textId="77777777" w:rsidR="00916305" w:rsidRPr="00FB39B2" w:rsidRDefault="00916305" w:rsidP="00916305">
      <w:pPr>
        <w:ind w:left="540" w:hanging="540"/>
        <w:jc w:val="left"/>
        <w:rPr>
          <w:lang w:val="en-US"/>
        </w:rPr>
      </w:pPr>
      <w:r w:rsidRPr="00FB39B2">
        <w:rPr>
          <w:lang w:val="en-US"/>
        </w:rPr>
        <w:t>Sagnelli, C., Uberti-foppa, C., Bagaglio, S., Cella, E., Scolamacchia, V., Hasson, H., … Sagnelli, E. (2020). Molecular epidemiology of HIV-1 infection in immigrant population in northern Italy.</w:t>
      </w:r>
    </w:p>
    <w:p w14:paraId="714B1512" w14:textId="77777777" w:rsidR="00916305" w:rsidRPr="00FB39B2" w:rsidRDefault="00916305" w:rsidP="00916305">
      <w:pPr>
        <w:ind w:left="540" w:hanging="540"/>
        <w:jc w:val="left"/>
        <w:rPr>
          <w:lang w:val="en-US"/>
        </w:rPr>
      </w:pPr>
      <w:r w:rsidRPr="00FB39B2">
        <w:rPr>
          <w:lang w:val="en-US"/>
        </w:rPr>
        <w:t>Samal, A. B. (2022). Atomic view of the HIV-1 matrix lattice ; implications on virus assembly and envelope incorporation. 1–9. https://doi.org/10.1073/pnas.2200794119/-/DCSupplemental.Published</w:t>
      </w:r>
    </w:p>
    <w:p w14:paraId="68745503" w14:textId="77777777" w:rsidR="00916305" w:rsidRPr="00FB39B2" w:rsidRDefault="00916305" w:rsidP="00916305">
      <w:pPr>
        <w:ind w:left="540" w:hanging="540"/>
        <w:jc w:val="left"/>
      </w:pPr>
      <w:r w:rsidRPr="00FB39B2">
        <w:t>Scott, D., Pereira, N. M., Harrison, S. E., Zarwell, M., Sanasi-Bhola, K., &amp; Poteat, T. (2021). "In the Bible Belt:" The role of religion in HIV care and prevention for transgender people in the United States South. </w:t>
      </w:r>
      <w:r w:rsidRPr="00FB39B2">
        <w:rPr>
          <w:i/>
          <w:iCs/>
        </w:rPr>
        <w:t>Health &amp; place</w:t>
      </w:r>
      <w:r w:rsidRPr="00FB39B2">
        <w:t>, </w:t>
      </w:r>
      <w:r w:rsidRPr="00FB39B2">
        <w:rPr>
          <w:i/>
          <w:iCs/>
        </w:rPr>
        <w:t>70</w:t>
      </w:r>
      <w:r w:rsidRPr="00FB39B2">
        <w:t xml:space="preserve">, 102613. </w:t>
      </w:r>
      <w:hyperlink r:id="rId42" w:history="1">
        <w:r w:rsidRPr="00FB39B2">
          <w:rPr>
            <w:rStyle w:val="Hyperlink"/>
            <w:color w:val="auto"/>
          </w:rPr>
          <w:t>https://doi.org/10.1016/j.healthplace.2021.102613</w:t>
        </w:r>
      </w:hyperlink>
    </w:p>
    <w:p w14:paraId="51EE4F7F" w14:textId="77777777" w:rsidR="00916305" w:rsidRPr="00FB39B2" w:rsidRDefault="00916305" w:rsidP="00916305">
      <w:pPr>
        <w:ind w:left="540" w:hanging="540"/>
        <w:jc w:val="left"/>
        <w:rPr>
          <w:lang w:val="en-US"/>
        </w:rPr>
      </w:pPr>
      <w:r w:rsidRPr="00FB39B2">
        <w:rPr>
          <w:lang w:val="en-US"/>
        </w:rPr>
        <w:lastRenderedPageBreak/>
        <w:t xml:space="preserve">Sharma, A., Marfatiya, Y. A., Ghiya, R. (2007). Post-exposure prophylaxis for HIV. </w:t>
      </w:r>
      <w:r w:rsidRPr="00FB39B2">
        <w:rPr>
          <w:i/>
          <w:iCs/>
          <w:lang w:val="en-US"/>
        </w:rPr>
        <w:t>Indian Journal of Sexually Transmitted Diseases and AIDS, 28</w:t>
      </w:r>
      <w:r w:rsidRPr="00FB39B2">
        <w:rPr>
          <w:lang w:val="en-US"/>
        </w:rPr>
        <w:t>(2)</w:t>
      </w:r>
      <w:r w:rsidRPr="00FB39B2">
        <w:rPr>
          <w:i/>
          <w:iCs/>
          <w:lang w:val="en-US"/>
        </w:rPr>
        <w:t>,</w:t>
      </w:r>
      <w:r w:rsidRPr="00FB39B2">
        <w:rPr>
          <w:lang w:val="en-US"/>
        </w:rPr>
        <w:t xml:space="preserve"> 61-68. </w:t>
      </w:r>
      <w:hyperlink r:id="rId43" w:history="1">
        <w:r w:rsidRPr="00FB39B2">
          <w:rPr>
            <w:rStyle w:val="Hyperlink"/>
            <w:color w:val="auto"/>
            <w:lang w:val="en-US"/>
          </w:rPr>
          <w:t>https://doi.org/10.4103/0253-7184.39006</w:t>
        </w:r>
      </w:hyperlink>
      <w:r w:rsidRPr="00FB39B2">
        <w:rPr>
          <w:lang w:val="en-US"/>
        </w:rPr>
        <w:t xml:space="preserve"> </w:t>
      </w:r>
    </w:p>
    <w:p w14:paraId="3E6C9B32" w14:textId="77777777" w:rsidR="00916305" w:rsidRPr="00FB39B2" w:rsidRDefault="00916305" w:rsidP="00916305">
      <w:pPr>
        <w:ind w:left="540" w:hanging="540"/>
        <w:jc w:val="left"/>
        <w:rPr>
          <w:lang w:val="en-US"/>
        </w:rPr>
      </w:pPr>
      <w:r w:rsidRPr="00FB39B2">
        <w:rPr>
          <w:lang w:val="en-US"/>
        </w:rPr>
        <w:t>Shri, N., &amp; Muhammad, T. (2021). Association of intimate partner violence and other risk factors with HIV infection among married women in India : evidence from National Family Health Survey. 1–11.</w:t>
      </w:r>
    </w:p>
    <w:p w14:paraId="678AA1C2" w14:textId="77777777" w:rsidR="00916305" w:rsidRPr="00FB39B2" w:rsidRDefault="00916305" w:rsidP="00916305">
      <w:pPr>
        <w:ind w:left="540" w:hanging="540"/>
        <w:jc w:val="left"/>
        <w:rPr>
          <w:lang w:val="en-US"/>
        </w:rPr>
      </w:pPr>
      <w:r w:rsidRPr="00FB39B2">
        <w:rPr>
          <w:lang w:val="en-US"/>
        </w:rPr>
        <w:t xml:space="preserve">Smith, D. K., Mendoza, M. C. B., Stryker, J. E., &amp; Rose, C. E. (2016). PrEP awareness and attitudes in a national survey of primary care clinicians in the United States, 2009-2015. </w:t>
      </w:r>
      <w:r w:rsidRPr="00FB39B2">
        <w:rPr>
          <w:i/>
          <w:iCs/>
          <w:lang w:val="en-US"/>
        </w:rPr>
        <w:t>PLoS ONE, 11</w:t>
      </w:r>
      <w:r w:rsidRPr="00FB39B2">
        <w:rPr>
          <w:lang w:val="en-US"/>
        </w:rPr>
        <w:t xml:space="preserve">(6), e0156592. </w:t>
      </w:r>
      <w:hyperlink r:id="rId44" w:history="1">
        <w:r w:rsidRPr="00FB39B2">
          <w:rPr>
            <w:rStyle w:val="Hyperlink"/>
            <w:color w:val="auto"/>
            <w:lang w:val="en-US"/>
          </w:rPr>
          <w:t>https://doi.org/10.1371/journal.pone.0156592</w:t>
        </w:r>
      </w:hyperlink>
    </w:p>
    <w:p w14:paraId="4C6C6C16" w14:textId="77777777" w:rsidR="00916305" w:rsidRPr="00FB39B2" w:rsidRDefault="00916305" w:rsidP="00916305">
      <w:pPr>
        <w:ind w:left="540" w:hanging="540"/>
        <w:jc w:val="left"/>
        <w:rPr>
          <w:lang w:val="en-US"/>
        </w:rPr>
      </w:pPr>
      <w:r w:rsidRPr="00FB39B2">
        <w:rPr>
          <w:lang w:val="en-US"/>
        </w:rPr>
        <w:t>Solomon, M., Furuya-kanamori, L., &amp; Wangdi, K. (2021). Spatial Analysis of HIV Infection and Associated Risk Factors in Botswana.</w:t>
      </w:r>
    </w:p>
    <w:p w14:paraId="767B754F" w14:textId="77777777" w:rsidR="00916305" w:rsidRPr="00FB39B2" w:rsidRDefault="00916305" w:rsidP="00916305">
      <w:pPr>
        <w:ind w:left="540" w:hanging="540"/>
        <w:jc w:val="left"/>
      </w:pPr>
      <w:r w:rsidRPr="00FB39B2">
        <w:t>Tebeje, B., &amp; Hailu, C. (2010). Assessment of HIV Post-Exposure Prophylaxis Use Among Health Workers of Governmental Health Institutions in Jimma Zone, Oromiya Region, Southwest Ethiopia. </w:t>
      </w:r>
      <w:r w:rsidRPr="00FB39B2">
        <w:rPr>
          <w:i/>
          <w:iCs/>
        </w:rPr>
        <w:t>Ethiopian journal of health sciences</w:t>
      </w:r>
      <w:r w:rsidRPr="00FB39B2">
        <w:t>, </w:t>
      </w:r>
      <w:r w:rsidRPr="00FB39B2">
        <w:rPr>
          <w:i/>
          <w:iCs/>
        </w:rPr>
        <w:t>20</w:t>
      </w:r>
      <w:r w:rsidRPr="00FB39B2">
        <w:t xml:space="preserve">(1), 55–64. </w:t>
      </w:r>
      <w:hyperlink r:id="rId45" w:history="1">
        <w:r w:rsidRPr="00FB39B2">
          <w:rPr>
            <w:rStyle w:val="Hyperlink"/>
            <w:color w:val="auto"/>
          </w:rPr>
          <w:t>https://doi.org/10.4314/ejhs.v20i1.69429</w:t>
        </w:r>
      </w:hyperlink>
    </w:p>
    <w:p w14:paraId="7950586C" w14:textId="77777777" w:rsidR="00916305" w:rsidRPr="00FB39B2" w:rsidRDefault="00916305" w:rsidP="00916305">
      <w:pPr>
        <w:ind w:left="540" w:hanging="540"/>
        <w:jc w:val="left"/>
        <w:rPr>
          <w:lang w:val="en-US"/>
        </w:rPr>
      </w:pPr>
      <w:r w:rsidRPr="00FB39B2">
        <w:rPr>
          <w:lang w:val="en-US"/>
        </w:rPr>
        <w:t>Thi, V., Vi, T., Quynh, K., Huynh, L., Cam, T., Hoang, H., … Ngoc, V. (2020). HIV Prevalence and Factors Related to HIV Infection Among Transgender Women in Vietnam : A Respondent Driven Sampling Approach. AIDS and Behavior, 24(11), 3132–3141. https://doi.org/10.1007/s10461-020-02867-5</w:t>
      </w:r>
    </w:p>
    <w:p w14:paraId="1A5D29D6" w14:textId="77777777" w:rsidR="00916305" w:rsidRPr="00FB39B2" w:rsidRDefault="00916305" w:rsidP="00916305">
      <w:pPr>
        <w:ind w:left="540" w:hanging="540"/>
        <w:jc w:val="left"/>
        <w:rPr>
          <w:lang w:val="en-US"/>
        </w:rPr>
      </w:pPr>
      <w:r w:rsidRPr="00FB39B2">
        <w:rPr>
          <w:lang w:val="en-US"/>
        </w:rPr>
        <w:t>Tuot, S., Kuo, A., Teo, J., Id, P. C., Mun, P., Prem, K., &amp; Id, S. Y. (2020). Risk factors of HIV infection among female entertainment workers in Cambodia : Findings of a national survey. 1–13. https://doi.org/10.1371/journal.pone.0244357</w:t>
      </w:r>
    </w:p>
    <w:p w14:paraId="031AC14D" w14:textId="77777777" w:rsidR="00916305" w:rsidRPr="00FB39B2" w:rsidRDefault="00916305" w:rsidP="00916305">
      <w:pPr>
        <w:ind w:left="540" w:hanging="540"/>
        <w:jc w:val="left"/>
        <w:rPr>
          <w:lang w:val="en-US"/>
        </w:rPr>
      </w:pPr>
      <w:r w:rsidRPr="00FB39B2">
        <w:rPr>
          <w:lang w:val="en-US"/>
        </w:rPr>
        <w:lastRenderedPageBreak/>
        <w:t>Wijhe, M. Van, Fischer, T. K., &amp; Fonager, J. (2021). Identification of risk factors associated with national transmission and late presentation of HIV-1 , Denmark , 2009 to 2017. 1–9.</w:t>
      </w:r>
    </w:p>
    <w:p w14:paraId="3476502F" w14:textId="77777777" w:rsidR="00916305" w:rsidRPr="00FB39B2" w:rsidRDefault="00916305" w:rsidP="00916305">
      <w:pPr>
        <w:ind w:left="540" w:hanging="540"/>
        <w:jc w:val="left"/>
      </w:pPr>
      <w:r w:rsidRPr="00FB39B2">
        <w:t xml:space="preserve">World Health Organization. (2014). Post-exposure prophylaxis for HIV: </w:t>
      </w:r>
      <w:r w:rsidRPr="00FB39B2">
        <w:rPr>
          <w:iCs/>
        </w:rPr>
        <w:t>Supplementary section to the 2013 WHO consolidated guidelines on the use of antiretroviral drugs for treating and preventing HIV</w:t>
      </w:r>
      <w:r w:rsidRPr="00FB39B2">
        <w:rPr>
          <w:i/>
          <w:iCs/>
        </w:rPr>
        <w:t xml:space="preserve"> </w:t>
      </w:r>
      <w:r w:rsidRPr="00FB39B2">
        <w:rPr>
          <w:iCs/>
        </w:rPr>
        <w:t xml:space="preserve">infection. World Health Organization, </w:t>
      </w:r>
      <w:r w:rsidRPr="00FB39B2">
        <w:t xml:space="preserve">15–26. Retrieved from </w:t>
      </w:r>
      <w:hyperlink r:id="rId46" w:history="1">
        <w:r w:rsidRPr="00FB39B2">
          <w:rPr>
            <w:rStyle w:val="Hyperlink"/>
            <w:color w:val="auto"/>
          </w:rPr>
          <w:t>https://apps.who.int/iris/handle/10665/145719</w:t>
        </w:r>
      </w:hyperlink>
      <w:r w:rsidRPr="00FB39B2">
        <w:t xml:space="preserve"> on September 1, 2023.</w:t>
      </w:r>
    </w:p>
    <w:p w14:paraId="39EEF12B" w14:textId="77777777" w:rsidR="00916305" w:rsidRPr="00FB39B2" w:rsidRDefault="00916305" w:rsidP="00916305">
      <w:pPr>
        <w:ind w:left="540" w:hanging="540"/>
        <w:jc w:val="left"/>
        <w:rPr>
          <w:lang w:val="en-US"/>
        </w:rPr>
      </w:pPr>
      <w:r w:rsidRPr="00FB39B2">
        <w:rPr>
          <w:lang w:val="en-US"/>
        </w:rPr>
        <w:t xml:space="preserve">Yadzir, Z. H. M., Ramly, M., &amp; Suleiman, A. (2021). HIV-Related Knowledge, Attitude and Practice among Healthcare Workers (HCW) in Governmental Healthcare Facilities in Malaysia. </w:t>
      </w:r>
      <w:r w:rsidRPr="00FB39B2">
        <w:rPr>
          <w:i/>
          <w:iCs/>
          <w:lang w:val="en-US"/>
        </w:rPr>
        <w:t>Primary Health Care, 11</w:t>
      </w:r>
      <w:r w:rsidRPr="00FB39B2">
        <w:rPr>
          <w:lang w:val="en-US"/>
        </w:rPr>
        <w:t>(3), 372.</w:t>
      </w:r>
    </w:p>
    <w:p w14:paraId="4E8FDBF8" w14:textId="1EA6E427" w:rsidR="00916305" w:rsidRDefault="00916305">
      <w:pPr>
        <w:spacing w:line="259" w:lineRule="auto"/>
        <w:jc w:val="left"/>
        <w:rPr>
          <w:rFonts w:eastAsiaTheme="majorEastAsia" w:cstheme="majorBidi"/>
          <w:b/>
          <w:szCs w:val="32"/>
          <w:lang w:val="en-US"/>
        </w:rPr>
      </w:pPr>
    </w:p>
    <w:p w14:paraId="38F9B92A" w14:textId="77777777" w:rsidR="00916305" w:rsidRDefault="00916305">
      <w:pPr>
        <w:spacing w:line="259" w:lineRule="auto"/>
        <w:jc w:val="left"/>
        <w:rPr>
          <w:rFonts w:eastAsiaTheme="majorEastAsia" w:cstheme="majorBidi"/>
          <w:b/>
          <w:szCs w:val="32"/>
          <w:lang w:val="en-US"/>
        </w:rPr>
      </w:pPr>
      <w:r>
        <w:rPr>
          <w:lang w:val="en-US"/>
        </w:rPr>
        <w:br w:type="page"/>
      </w:r>
    </w:p>
    <w:p w14:paraId="40F65F1F" w14:textId="37F123DD" w:rsidR="00E25D2B" w:rsidRPr="00FB39B2" w:rsidRDefault="00203911" w:rsidP="00091E0F">
      <w:pPr>
        <w:pStyle w:val="Heading1"/>
        <w:rPr>
          <w:lang w:val="en-US"/>
        </w:rPr>
      </w:pPr>
      <w:r w:rsidRPr="00FB39B2">
        <w:rPr>
          <w:lang w:val="en-US"/>
        </w:rPr>
        <w:lastRenderedPageBreak/>
        <w:t>APPEN</w:t>
      </w:r>
      <w:r w:rsidR="00E25D2B" w:rsidRPr="00FB39B2">
        <w:rPr>
          <w:lang w:val="en-US"/>
        </w:rPr>
        <w:t xml:space="preserve">DIX </w:t>
      </w:r>
      <w:r w:rsidR="00916305">
        <w:rPr>
          <w:lang w:val="en-US"/>
        </w:rPr>
        <w:t>III</w:t>
      </w:r>
      <w:r w:rsidR="00E25D2B" w:rsidRPr="00FB39B2">
        <w:rPr>
          <w:lang w:val="en-US"/>
        </w:rPr>
        <w:t>: STUDY QUESTIONNAIRE</w:t>
      </w:r>
      <w:bookmarkEnd w:id="47"/>
    </w:p>
    <w:p w14:paraId="43EF9DF5" w14:textId="35B0FEEE" w:rsidR="00F811F5" w:rsidRPr="00FB39B2" w:rsidRDefault="00F811F5" w:rsidP="00F811F5">
      <w:pPr>
        <w:jc w:val="center"/>
        <w:rPr>
          <w:b/>
          <w:lang w:val="en-US"/>
        </w:rPr>
      </w:pPr>
      <w:r w:rsidRPr="00FB39B2">
        <w:rPr>
          <w:b/>
          <w:lang w:val="en-US"/>
        </w:rPr>
        <w:t>NON-COMPLIANCE AND FACTORS ASSOCIATED WITH HIV/AIDS MANAGEMENT IN BONO REGIONAL HOSPITAL AMONG HEALTHCARE PRACTITIONERS: COMPARING GHS STANDARD MANAGEMENT WITH ACTUAL PRACTICE</w:t>
      </w:r>
    </w:p>
    <w:p w14:paraId="4147C2E3" w14:textId="77777777" w:rsidR="004E5388" w:rsidRPr="00FB39B2" w:rsidRDefault="004E5388"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b/>
          <w:lang w:val="en-US"/>
        </w:rPr>
        <w:t>INTRODUCTION</w:t>
      </w:r>
    </w:p>
    <w:p w14:paraId="4DEE3D3D" w14:textId="196FBC66" w:rsidR="00CC4541" w:rsidRPr="00FB39B2" w:rsidRDefault="00CC4541"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t>HIV/AIDS continues to be a global public health challenge with far-reaching social, economic, and healthcare implications. In the pursuit of effective management and care for individuals living with HIV/AIDS, adherence to established guidelines and protocols is of paramount importance. In healthcare settings, particularly within hospitals, healthcare practitioners play a pivotal role in the implementation of these guidelines and ensuring optimal patient care. Non-compliance with established standards in the management of HIV/AIDS can have serious consequences, including compromised patient outcomes and increased healthcare costs.</w:t>
      </w:r>
    </w:p>
    <w:p w14:paraId="4B8A4009" w14:textId="762734F8" w:rsidR="00CC4541" w:rsidRPr="00FB39B2" w:rsidRDefault="00CC4541"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t>The Bono Regional Hospital, situated in the heart of Ghana, represents a critical healthcare institution in the country's efforts to combat HIV/AIDS. As part of the broader healthcare system in Ghana, this hospital is entrusted with the responsibility of delivering quality care to individuals living with HIV/AIDS. Within this context, understanding the factors associated with non-compliance among healthcare practitioners regarding the management of HIV/AIDS becomes essential. Moreover, comparing the actual practices of healthcare practitioners with the Ghana Health Service (GHS) standard management guidelines can provide valuable insights into areas that require improvement and further support.</w:t>
      </w:r>
    </w:p>
    <w:p w14:paraId="3FB14470" w14:textId="6ED7E911" w:rsidR="00CC4541" w:rsidRPr="00FB39B2" w:rsidRDefault="00CC4541"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t>This academic questionnaire seeks to delve into the complex dynamics surrounding non-compliance and the factors influencing the management of HIV/AIDS at the Bono Regional Hospital. By examining the practices of healthcare practitioners in this specific setting and comparing them to established standards, this study aims to shed light on critical issues related to HIV/AIDS care and management.</w:t>
      </w:r>
    </w:p>
    <w:p w14:paraId="77D4D067" w14:textId="26FD46CA" w:rsidR="00CC4541" w:rsidRPr="00FB39B2" w:rsidRDefault="00CC4541"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t>Confidentiality is a top priority in this study. All responses and information provided in this questionnaire will be kept strictly confidential. The data collected will be anonymized and reported in aggregate form, ensuring that individual participants cannot be identified. Any identifying information will be removed or disguised to protect t</w:t>
      </w:r>
      <w:r w:rsidR="00F811F5" w:rsidRPr="00FB39B2">
        <w:rPr>
          <w:lang w:val="en-US"/>
        </w:rPr>
        <w:t>he privacy of the participants.</w:t>
      </w:r>
    </w:p>
    <w:p w14:paraId="3EBF9186" w14:textId="77777777" w:rsidR="001A7DFE" w:rsidRPr="00FB39B2" w:rsidRDefault="00CC4541"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t>The insights gained from this research are expected to contribute significantly to the enhancement of HIV/AIDS care and management practices at the Bono Regional Hospital and, by extension, inform policy and practice in healthcare settings across Ghana. Ultimately, the goal is to improve patient outcomes and contribute to the global efforts to effectively combat HIV/AIDS.</w:t>
      </w:r>
    </w:p>
    <w:p w14:paraId="64A690CE" w14:textId="77777777" w:rsidR="001A7DFE" w:rsidRPr="00FB39B2" w:rsidRDefault="001A7DFE" w:rsidP="00B91750">
      <w:pPr>
        <w:spacing w:line="276" w:lineRule="auto"/>
        <w:rPr>
          <w:b/>
          <w:lang w:val="en-US"/>
        </w:rPr>
      </w:pPr>
      <w:r w:rsidRPr="00FB39B2">
        <w:rPr>
          <w:b/>
          <w:lang w:val="en-US"/>
        </w:rPr>
        <w:lastRenderedPageBreak/>
        <w:t>SECTION A: DEMOGRAPHIC CHARACTERISTICS OF PARTICIPANTS</w:t>
      </w:r>
    </w:p>
    <w:p w14:paraId="54B476F1" w14:textId="77777777" w:rsidR="001A7DFE" w:rsidRPr="00FB39B2" w:rsidRDefault="001A7DFE" w:rsidP="00B91750">
      <w:pPr>
        <w:spacing w:line="276" w:lineRule="auto"/>
        <w:rPr>
          <w:b/>
          <w:lang w:val="en-US"/>
        </w:rPr>
      </w:pPr>
      <w:r w:rsidRPr="00FB39B2">
        <w:rPr>
          <w:b/>
          <w:lang w:val="en-US"/>
        </w:rPr>
        <w:t>The questions in this section are about yourself and your background.</w:t>
      </w:r>
    </w:p>
    <w:p w14:paraId="0A15CFB5" w14:textId="65941976" w:rsidR="001A7DFE" w:rsidRPr="00FB39B2" w:rsidRDefault="001A7DFE" w:rsidP="00B91750">
      <w:pPr>
        <w:numPr>
          <w:ilvl w:val="0"/>
          <w:numId w:val="6"/>
        </w:numPr>
        <w:spacing w:line="276" w:lineRule="auto"/>
        <w:rPr>
          <w:lang w:val="en-US"/>
        </w:rPr>
      </w:pPr>
      <w:r w:rsidRPr="00FB39B2">
        <w:rPr>
          <w:lang w:val="en-US"/>
        </w:rPr>
        <w:t>Please state your age: __________</w:t>
      </w:r>
    </w:p>
    <w:p w14:paraId="01CE05EF" w14:textId="77777777" w:rsidR="001A7DFE" w:rsidRPr="00FB39B2" w:rsidRDefault="001A7DFE" w:rsidP="00B91750">
      <w:pPr>
        <w:numPr>
          <w:ilvl w:val="0"/>
          <w:numId w:val="6"/>
        </w:numPr>
        <w:spacing w:line="276" w:lineRule="auto"/>
        <w:rPr>
          <w:lang w:val="en-US"/>
        </w:rPr>
      </w:pPr>
      <w:r w:rsidRPr="00FB39B2">
        <w:rPr>
          <w:lang w:val="en-US"/>
        </w:rPr>
        <w:t>Please indicate your gender</w:t>
      </w:r>
    </w:p>
    <w:p w14:paraId="57C6579F" w14:textId="77777777" w:rsidR="001A7DFE" w:rsidRPr="00FB39B2" w:rsidRDefault="001A7DFE" w:rsidP="00B91750">
      <w:pPr>
        <w:spacing w:line="276" w:lineRule="auto"/>
        <w:ind w:firstLine="720"/>
        <w:rPr>
          <w:lang w:val="en-US"/>
        </w:rPr>
      </w:pPr>
      <w:r w:rsidRPr="00FB39B2">
        <w:rPr>
          <w:lang w:val="en-US"/>
        </w:rPr>
        <w:t>[  ] Male</w:t>
      </w:r>
    </w:p>
    <w:p w14:paraId="2D8148F2" w14:textId="4CCB4A3C" w:rsidR="001A7DFE" w:rsidRPr="00FB39B2" w:rsidRDefault="001A7DFE" w:rsidP="00B91750">
      <w:pPr>
        <w:spacing w:line="276" w:lineRule="auto"/>
        <w:ind w:firstLine="720"/>
        <w:rPr>
          <w:lang w:val="en-US"/>
        </w:rPr>
      </w:pPr>
      <w:r w:rsidRPr="00FB39B2">
        <w:rPr>
          <w:lang w:val="en-US"/>
        </w:rPr>
        <w:t>[  ] Female</w:t>
      </w:r>
    </w:p>
    <w:p w14:paraId="53D83CC3" w14:textId="77777777" w:rsidR="001A7DFE" w:rsidRPr="00FB39B2" w:rsidRDefault="001A7DFE" w:rsidP="00B91750">
      <w:pPr>
        <w:numPr>
          <w:ilvl w:val="0"/>
          <w:numId w:val="6"/>
        </w:numPr>
        <w:spacing w:line="276" w:lineRule="auto"/>
        <w:rPr>
          <w:lang w:val="en-US"/>
        </w:rPr>
      </w:pPr>
      <w:r w:rsidRPr="00FB39B2">
        <w:rPr>
          <w:lang w:val="en-US"/>
        </w:rPr>
        <w:t>Please indicate your marital status</w:t>
      </w:r>
    </w:p>
    <w:p w14:paraId="299FDE4E" w14:textId="77777777" w:rsidR="001A7DFE" w:rsidRPr="00FB39B2" w:rsidRDefault="001A7DFE" w:rsidP="00B91750">
      <w:pPr>
        <w:spacing w:line="276" w:lineRule="auto"/>
        <w:ind w:firstLine="720"/>
        <w:rPr>
          <w:lang w:val="en-US"/>
        </w:rPr>
      </w:pPr>
      <w:r w:rsidRPr="00FB39B2">
        <w:rPr>
          <w:lang w:val="en-US"/>
        </w:rPr>
        <w:t>[  ] Single</w:t>
      </w:r>
    </w:p>
    <w:p w14:paraId="75202B87" w14:textId="77777777" w:rsidR="001A7DFE" w:rsidRPr="00FB39B2" w:rsidRDefault="001A7DFE" w:rsidP="00B91750">
      <w:pPr>
        <w:spacing w:line="276" w:lineRule="auto"/>
        <w:ind w:firstLine="720"/>
        <w:rPr>
          <w:lang w:val="en-US"/>
        </w:rPr>
      </w:pPr>
      <w:r w:rsidRPr="00FB39B2">
        <w:rPr>
          <w:lang w:val="en-US"/>
        </w:rPr>
        <w:t>[  ] Married</w:t>
      </w:r>
    </w:p>
    <w:p w14:paraId="6E32C809" w14:textId="77777777" w:rsidR="001A7DFE" w:rsidRPr="00FB39B2" w:rsidRDefault="001A7DFE" w:rsidP="00B91750">
      <w:pPr>
        <w:spacing w:line="276" w:lineRule="auto"/>
        <w:ind w:left="720"/>
        <w:rPr>
          <w:lang w:val="en-US"/>
        </w:rPr>
      </w:pPr>
      <w:r w:rsidRPr="00FB39B2">
        <w:rPr>
          <w:lang w:val="en-US"/>
        </w:rPr>
        <w:t>[  ] Divorced/Separated</w:t>
      </w:r>
    </w:p>
    <w:p w14:paraId="4A0CE7FB" w14:textId="42EE0F3A" w:rsidR="001A7DFE" w:rsidRPr="00FB39B2" w:rsidRDefault="001A7DFE" w:rsidP="00B91750">
      <w:pPr>
        <w:spacing w:line="276" w:lineRule="auto"/>
        <w:ind w:firstLine="720"/>
        <w:rPr>
          <w:lang w:val="en-US"/>
        </w:rPr>
      </w:pPr>
      <w:r w:rsidRPr="00FB39B2">
        <w:rPr>
          <w:lang w:val="en-US"/>
        </w:rPr>
        <w:t>[  ] Widowed</w:t>
      </w:r>
    </w:p>
    <w:p w14:paraId="6C2C756D" w14:textId="77777777" w:rsidR="001A7DFE" w:rsidRPr="00FB39B2" w:rsidRDefault="001A7DFE" w:rsidP="00B91750">
      <w:pPr>
        <w:numPr>
          <w:ilvl w:val="0"/>
          <w:numId w:val="6"/>
        </w:numPr>
        <w:spacing w:line="276" w:lineRule="auto"/>
        <w:rPr>
          <w:lang w:val="en-US"/>
        </w:rPr>
      </w:pPr>
      <w:r w:rsidRPr="00FB39B2">
        <w:rPr>
          <w:lang w:val="en-US"/>
        </w:rPr>
        <w:t>Please indicate your level of education</w:t>
      </w:r>
    </w:p>
    <w:p w14:paraId="00A1D05C" w14:textId="77777777" w:rsidR="001A7DFE" w:rsidRPr="00FB39B2" w:rsidRDefault="001A7DFE" w:rsidP="00B91750">
      <w:pPr>
        <w:spacing w:line="276" w:lineRule="auto"/>
        <w:ind w:left="720"/>
        <w:rPr>
          <w:lang w:val="en-US"/>
        </w:rPr>
      </w:pPr>
      <w:r w:rsidRPr="00FB39B2">
        <w:rPr>
          <w:lang w:val="en-US"/>
        </w:rPr>
        <w:t>[  ] Never educated</w:t>
      </w:r>
    </w:p>
    <w:p w14:paraId="5AC31357" w14:textId="77777777" w:rsidR="001A7DFE" w:rsidRPr="00FB39B2" w:rsidRDefault="001A7DFE" w:rsidP="00B91750">
      <w:pPr>
        <w:spacing w:line="276" w:lineRule="auto"/>
        <w:ind w:left="720"/>
        <w:rPr>
          <w:lang w:val="en-US"/>
        </w:rPr>
      </w:pPr>
      <w:r w:rsidRPr="00FB39B2">
        <w:rPr>
          <w:lang w:val="en-US"/>
        </w:rPr>
        <w:t>[  ] Primary</w:t>
      </w:r>
    </w:p>
    <w:p w14:paraId="08C9DA1C" w14:textId="77777777" w:rsidR="001A7DFE" w:rsidRPr="00FB39B2" w:rsidRDefault="001A7DFE" w:rsidP="00B91750">
      <w:pPr>
        <w:spacing w:line="276" w:lineRule="auto"/>
        <w:ind w:left="720"/>
        <w:rPr>
          <w:lang w:val="en-US"/>
        </w:rPr>
      </w:pPr>
      <w:r w:rsidRPr="00FB39B2">
        <w:rPr>
          <w:lang w:val="en-US"/>
        </w:rPr>
        <w:t>[  ] Secondary</w:t>
      </w:r>
    </w:p>
    <w:p w14:paraId="04FCE9BF" w14:textId="59731FEF" w:rsidR="001A7DFE" w:rsidRPr="00FB39B2" w:rsidRDefault="001A7DFE" w:rsidP="00B91750">
      <w:pPr>
        <w:spacing w:line="276" w:lineRule="auto"/>
        <w:ind w:left="720"/>
        <w:rPr>
          <w:lang w:val="en-US"/>
        </w:rPr>
      </w:pPr>
      <w:r w:rsidRPr="00FB39B2">
        <w:rPr>
          <w:lang w:val="en-US"/>
        </w:rPr>
        <w:t>[  ] Tertiary</w:t>
      </w:r>
    </w:p>
    <w:p w14:paraId="75A00379" w14:textId="4C45AAD2" w:rsidR="001A7DFE" w:rsidRPr="00FB39B2" w:rsidRDefault="00E527A9" w:rsidP="00B91750">
      <w:pPr>
        <w:numPr>
          <w:ilvl w:val="0"/>
          <w:numId w:val="6"/>
        </w:numPr>
        <w:spacing w:line="276" w:lineRule="auto"/>
        <w:rPr>
          <w:lang w:val="en-US"/>
        </w:rPr>
      </w:pPr>
      <w:r w:rsidRPr="00FB39B2">
        <w:rPr>
          <w:lang w:val="en-US"/>
        </w:rPr>
        <w:t>Please indicate your professional background</w:t>
      </w:r>
    </w:p>
    <w:p w14:paraId="4DF16F85" w14:textId="5ADD0A20" w:rsidR="001A7DFE" w:rsidRPr="00FB39B2" w:rsidRDefault="00E527A9" w:rsidP="00B91750">
      <w:pPr>
        <w:spacing w:line="276" w:lineRule="auto"/>
        <w:ind w:left="720"/>
        <w:rPr>
          <w:lang w:val="en-US"/>
        </w:rPr>
      </w:pPr>
      <w:r w:rsidRPr="00FB39B2">
        <w:rPr>
          <w:lang w:val="en-US"/>
        </w:rPr>
        <w:t xml:space="preserve">[  ] </w:t>
      </w:r>
      <w:r w:rsidR="000A78FE" w:rsidRPr="00FB39B2">
        <w:rPr>
          <w:lang w:val="en-US"/>
        </w:rPr>
        <w:t>Doctor</w:t>
      </w:r>
      <w:r w:rsidR="00F844AC" w:rsidRPr="00FB39B2">
        <w:rPr>
          <w:lang w:val="en-US"/>
        </w:rPr>
        <w:t>/Nurse/Midwife</w:t>
      </w:r>
      <w:r w:rsidR="000A78FE" w:rsidRPr="00FB39B2">
        <w:rPr>
          <w:lang w:val="en-US"/>
        </w:rPr>
        <w:t xml:space="preserve"> Specialist</w:t>
      </w:r>
    </w:p>
    <w:p w14:paraId="42502A37" w14:textId="3F9C31F7" w:rsidR="001A7DFE" w:rsidRPr="00FB39B2" w:rsidRDefault="001A7DFE" w:rsidP="00B91750">
      <w:pPr>
        <w:spacing w:line="276" w:lineRule="auto"/>
        <w:ind w:left="720"/>
        <w:rPr>
          <w:lang w:val="en-US"/>
        </w:rPr>
      </w:pPr>
      <w:r w:rsidRPr="00FB39B2">
        <w:rPr>
          <w:lang w:val="en-US"/>
        </w:rPr>
        <w:t xml:space="preserve">[  ] </w:t>
      </w:r>
      <w:r w:rsidR="000A78FE" w:rsidRPr="00FB39B2">
        <w:rPr>
          <w:lang w:val="en-US"/>
        </w:rPr>
        <w:t>Medical Officer</w:t>
      </w:r>
    </w:p>
    <w:p w14:paraId="18706536" w14:textId="3D3BEAD4" w:rsidR="001A7DFE" w:rsidRPr="00FB39B2" w:rsidRDefault="001A7DFE" w:rsidP="00B91750">
      <w:pPr>
        <w:spacing w:line="276" w:lineRule="auto"/>
        <w:ind w:left="720"/>
        <w:rPr>
          <w:lang w:val="en-US"/>
        </w:rPr>
      </w:pPr>
      <w:r w:rsidRPr="00FB39B2">
        <w:rPr>
          <w:lang w:val="en-US"/>
        </w:rPr>
        <w:t xml:space="preserve">[  ] </w:t>
      </w:r>
      <w:r w:rsidR="000A78FE" w:rsidRPr="00FB39B2">
        <w:rPr>
          <w:lang w:val="en-US"/>
        </w:rPr>
        <w:t>House Officer</w:t>
      </w:r>
    </w:p>
    <w:p w14:paraId="3EACA99F" w14:textId="143F64C0" w:rsidR="000A78FE" w:rsidRPr="00FB39B2" w:rsidRDefault="000A78FE" w:rsidP="00B91750">
      <w:pPr>
        <w:spacing w:line="276" w:lineRule="auto"/>
        <w:ind w:left="720"/>
        <w:rPr>
          <w:lang w:val="en-US"/>
        </w:rPr>
      </w:pPr>
      <w:r w:rsidRPr="00FB39B2">
        <w:rPr>
          <w:lang w:val="en-US"/>
        </w:rPr>
        <w:t>[  ] Physician Assistant</w:t>
      </w:r>
    </w:p>
    <w:p w14:paraId="5F08E1D4" w14:textId="0C52F7EF" w:rsidR="00985754" w:rsidRPr="00FB39B2" w:rsidRDefault="00985754" w:rsidP="00B91750">
      <w:pPr>
        <w:spacing w:line="276" w:lineRule="auto"/>
        <w:ind w:left="720"/>
        <w:rPr>
          <w:lang w:val="en-US"/>
        </w:rPr>
      </w:pPr>
      <w:r w:rsidRPr="00FB39B2">
        <w:rPr>
          <w:lang w:val="en-US"/>
        </w:rPr>
        <w:t>[  ] Nursing Officer/Midwife Officer</w:t>
      </w:r>
    </w:p>
    <w:p w14:paraId="65FE5387" w14:textId="336F03CC" w:rsidR="00985754" w:rsidRPr="00FB39B2" w:rsidRDefault="00985754" w:rsidP="00B91750">
      <w:pPr>
        <w:spacing w:line="276" w:lineRule="auto"/>
        <w:ind w:left="720"/>
        <w:rPr>
          <w:lang w:val="en-US"/>
        </w:rPr>
      </w:pPr>
      <w:r w:rsidRPr="00FB39B2">
        <w:rPr>
          <w:lang w:val="en-US"/>
        </w:rPr>
        <w:t>[  ] Registered General Nurse</w:t>
      </w:r>
    </w:p>
    <w:p w14:paraId="44F1898B" w14:textId="2ABC3E61" w:rsidR="00985754" w:rsidRPr="00FB39B2" w:rsidRDefault="00985754" w:rsidP="00B91750">
      <w:pPr>
        <w:spacing w:line="276" w:lineRule="auto"/>
        <w:ind w:left="720"/>
        <w:rPr>
          <w:lang w:val="en-US"/>
        </w:rPr>
      </w:pPr>
      <w:r w:rsidRPr="00FB39B2">
        <w:rPr>
          <w:lang w:val="en-US"/>
        </w:rPr>
        <w:t>[  ] Community Health Nurse</w:t>
      </w:r>
    </w:p>
    <w:p w14:paraId="4A72B323" w14:textId="1D8C00E6" w:rsidR="00985754" w:rsidRPr="00FB39B2" w:rsidRDefault="00985754" w:rsidP="00B91750">
      <w:pPr>
        <w:spacing w:line="276" w:lineRule="auto"/>
        <w:ind w:left="720"/>
        <w:rPr>
          <w:lang w:val="en-US"/>
        </w:rPr>
      </w:pPr>
      <w:r w:rsidRPr="00FB39B2">
        <w:rPr>
          <w:lang w:val="en-US"/>
        </w:rPr>
        <w:t>[  ] Enrolled Nurse</w:t>
      </w:r>
    </w:p>
    <w:p w14:paraId="1F0B2856" w14:textId="365A388B" w:rsidR="00F844AC" w:rsidRPr="00FB39B2" w:rsidRDefault="00F844AC" w:rsidP="00B91750">
      <w:pPr>
        <w:spacing w:line="276" w:lineRule="auto"/>
        <w:ind w:left="720"/>
        <w:rPr>
          <w:lang w:val="en-US"/>
        </w:rPr>
      </w:pPr>
      <w:r w:rsidRPr="00FB39B2">
        <w:rPr>
          <w:lang w:val="en-US"/>
        </w:rPr>
        <w:t>[  ] Laboratory Scientist</w:t>
      </w:r>
    </w:p>
    <w:p w14:paraId="3E380A75" w14:textId="7AEB2025" w:rsidR="00B500A8" w:rsidRPr="00FB39B2" w:rsidRDefault="00B500A8" w:rsidP="00B91750">
      <w:pPr>
        <w:spacing w:line="276" w:lineRule="auto"/>
        <w:ind w:left="720"/>
        <w:rPr>
          <w:lang w:val="en-US"/>
        </w:rPr>
      </w:pPr>
      <w:r w:rsidRPr="00FB39B2">
        <w:rPr>
          <w:lang w:val="en-US"/>
        </w:rPr>
        <w:t>[  ] Pharmacist</w:t>
      </w:r>
    </w:p>
    <w:p w14:paraId="293D12FE" w14:textId="3AE86DDD" w:rsidR="005F756F" w:rsidRPr="00FB39B2" w:rsidRDefault="005F756F" w:rsidP="005F756F">
      <w:pPr>
        <w:pStyle w:val="ListParagraph"/>
        <w:numPr>
          <w:ilvl w:val="0"/>
          <w:numId w:val="6"/>
        </w:numPr>
        <w:spacing w:line="276" w:lineRule="auto"/>
        <w:rPr>
          <w:lang w:val="en-US"/>
        </w:rPr>
      </w:pPr>
      <w:r w:rsidRPr="00FB39B2">
        <w:rPr>
          <w:lang w:val="en-US"/>
        </w:rPr>
        <w:lastRenderedPageBreak/>
        <w:t>Please indicate your religious affiliation:</w:t>
      </w:r>
    </w:p>
    <w:p w14:paraId="01CB9754" w14:textId="215D50E0" w:rsidR="005F756F" w:rsidRPr="00FB39B2" w:rsidRDefault="005F756F" w:rsidP="005F756F">
      <w:pPr>
        <w:pStyle w:val="ListParagraph"/>
        <w:spacing w:line="276" w:lineRule="auto"/>
        <w:rPr>
          <w:lang w:val="en-US"/>
        </w:rPr>
      </w:pPr>
      <w:r w:rsidRPr="00FB39B2">
        <w:rPr>
          <w:lang w:val="en-US"/>
        </w:rPr>
        <w:t>[  ] Christianity</w:t>
      </w:r>
    </w:p>
    <w:p w14:paraId="13F4688F" w14:textId="3E9F859E" w:rsidR="005F756F" w:rsidRPr="00FB39B2" w:rsidRDefault="005F756F" w:rsidP="005F756F">
      <w:pPr>
        <w:pStyle w:val="ListParagraph"/>
        <w:spacing w:line="276" w:lineRule="auto"/>
        <w:rPr>
          <w:lang w:val="en-US"/>
        </w:rPr>
      </w:pPr>
      <w:r w:rsidRPr="00FB39B2">
        <w:rPr>
          <w:lang w:val="en-US"/>
        </w:rPr>
        <w:t>[  ] Islam</w:t>
      </w:r>
    </w:p>
    <w:p w14:paraId="08D5C67C" w14:textId="773821B5" w:rsidR="005F756F" w:rsidRPr="00FB39B2" w:rsidRDefault="005F756F" w:rsidP="005F756F">
      <w:pPr>
        <w:pStyle w:val="ListParagraph"/>
        <w:spacing w:line="276" w:lineRule="auto"/>
        <w:rPr>
          <w:lang w:val="en-US"/>
        </w:rPr>
      </w:pPr>
      <w:r w:rsidRPr="00FB39B2">
        <w:rPr>
          <w:lang w:val="en-US"/>
        </w:rPr>
        <w:t>[  ] African Traditional Religion</w:t>
      </w:r>
    </w:p>
    <w:p w14:paraId="3F72129E" w14:textId="0EE968AA" w:rsidR="005F756F" w:rsidRPr="00FB39B2" w:rsidRDefault="005F756F" w:rsidP="005F756F">
      <w:pPr>
        <w:pStyle w:val="ListParagraph"/>
        <w:spacing w:line="276" w:lineRule="auto"/>
        <w:rPr>
          <w:lang w:val="en-US"/>
        </w:rPr>
      </w:pPr>
      <w:r w:rsidRPr="00FB39B2">
        <w:rPr>
          <w:lang w:val="en-US"/>
        </w:rPr>
        <w:t>[  ] None religious</w:t>
      </w:r>
    </w:p>
    <w:p w14:paraId="2B60F90E" w14:textId="194FFBC2" w:rsidR="005F756F" w:rsidRPr="00FB39B2" w:rsidRDefault="005F756F" w:rsidP="005F756F">
      <w:pPr>
        <w:pStyle w:val="ListParagraph"/>
        <w:spacing w:line="276" w:lineRule="auto"/>
        <w:rPr>
          <w:lang w:val="en-US"/>
        </w:rPr>
      </w:pPr>
      <w:r w:rsidRPr="00FB39B2">
        <w:rPr>
          <w:lang w:val="en-US"/>
        </w:rPr>
        <w:t>[  ] Other</w:t>
      </w:r>
    </w:p>
    <w:p w14:paraId="5AC90E45" w14:textId="23BDF656" w:rsidR="001A7DFE" w:rsidRPr="00FB39B2" w:rsidRDefault="001A7DFE" w:rsidP="00B91750">
      <w:pPr>
        <w:spacing w:line="276" w:lineRule="auto"/>
        <w:rPr>
          <w:lang w:val="en-US"/>
        </w:rPr>
      </w:pPr>
    </w:p>
    <w:p w14:paraId="6E356519" w14:textId="2CCB03BD" w:rsidR="001A7DFE" w:rsidRPr="00FB39B2" w:rsidRDefault="006F3715" w:rsidP="00B91750">
      <w:pPr>
        <w:numPr>
          <w:ilvl w:val="0"/>
          <w:numId w:val="6"/>
        </w:numPr>
        <w:spacing w:line="276" w:lineRule="auto"/>
        <w:rPr>
          <w:lang w:val="en-US"/>
        </w:rPr>
      </w:pPr>
      <w:r w:rsidRPr="00FB39B2">
        <w:rPr>
          <w:lang w:val="en-US"/>
        </w:rPr>
        <w:t>How many years of experience do</w:t>
      </w:r>
      <w:r w:rsidR="001A7DFE" w:rsidRPr="00FB39B2">
        <w:rPr>
          <w:lang w:val="en-US"/>
        </w:rPr>
        <w:t xml:space="preserve"> you have</w:t>
      </w:r>
      <w:r w:rsidRPr="00FB39B2">
        <w:rPr>
          <w:lang w:val="en-US"/>
        </w:rPr>
        <w:t xml:space="preserve"> in your professional background</w:t>
      </w:r>
      <w:r w:rsidR="001A7DFE" w:rsidRPr="00FB39B2">
        <w:rPr>
          <w:lang w:val="en-US"/>
        </w:rPr>
        <w:t>?</w:t>
      </w:r>
    </w:p>
    <w:p w14:paraId="11746FD7" w14:textId="77777777" w:rsidR="001A7DFE" w:rsidRPr="00FB39B2" w:rsidRDefault="001A7DFE" w:rsidP="00B91750">
      <w:pPr>
        <w:spacing w:line="276" w:lineRule="auto"/>
        <w:ind w:left="720"/>
        <w:rPr>
          <w:lang w:val="en-US"/>
        </w:rPr>
      </w:pPr>
      <w:r w:rsidRPr="00FB39B2">
        <w:rPr>
          <w:lang w:val="en-US"/>
        </w:rPr>
        <w:t>[  ] &lt; 1 year</w:t>
      </w:r>
    </w:p>
    <w:p w14:paraId="3AF3330B" w14:textId="77777777" w:rsidR="001A7DFE" w:rsidRPr="00FB39B2" w:rsidRDefault="001A7DFE" w:rsidP="00B91750">
      <w:pPr>
        <w:spacing w:line="276" w:lineRule="auto"/>
        <w:ind w:left="720"/>
        <w:rPr>
          <w:lang w:val="en-US"/>
        </w:rPr>
      </w:pPr>
      <w:r w:rsidRPr="00FB39B2">
        <w:rPr>
          <w:lang w:val="en-US"/>
        </w:rPr>
        <w:t>[  ] 1 – 3 years</w:t>
      </w:r>
    </w:p>
    <w:p w14:paraId="1EF9FFB8" w14:textId="77777777" w:rsidR="001A7DFE" w:rsidRPr="00FB39B2" w:rsidRDefault="001A7DFE" w:rsidP="00B91750">
      <w:pPr>
        <w:spacing w:line="276" w:lineRule="auto"/>
        <w:ind w:left="720"/>
        <w:rPr>
          <w:lang w:val="en-US"/>
        </w:rPr>
      </w:pPr>
      <w:r w:rsidRPr="00FB39B2">
        <w:rPr>
          <w:lang w:val="en-US"/>
        </w:rPr>
        <w:t>[  ] 4 – 6 years</w:t>
      </w:r>
    </w:p>
    <w:p w14:paraId="15B2E28A" w14:textId="187E3897" w:rsidR="00B500A8" w:rsidRPr="00FB39B2" w:rsidRDefault="001A7DFE" w:rsidP="00B500A8">
      <w:pPr>
        <w:spacing w:line="276" w:lineRule="auto"/>
        <w:ind w:left="720"/>
        <w:rPr>
          <w:lang w:val="en-US"/>
        </w:rPr>
      </w:pPr>
      <w:r w:rsidRPr="00FB39B2">
        <w:rPr>
          <w:lang w:val="en-US"/>
        </w:rPr>
        <w:t>[  ] &gt; 6 years</w:t>
      </w:r>
    </w:p>
    <w:p w14:paraId="3B5409D1" w14:textId="04F7FF4B" w:rsidR="001A7DFE" w:rsidRPr="00FB39B2" w:rsidRDefault="00F844AC" w:rsidP="00B91750">
      <w:pPr>
        <w:pStyle w:val="ListParagraph"/>
        <w:numPr>
          <w:ilvl w:val="0"/>
          <w:numId w:val="6"/>
        </w:numPr>
        <w:spacing w:line="276" w:lineRule="auto"/>
        <w:rPr>
          <w:lang w:val="en-US"/>
        </w:rPr>
      </w:pPr>
      <w:r w:rsidRPr="00FB39B2">
        <w:rPr>
          <w:lang w:val="en-US"/>
        </w:rPr>
        <w:t>In which department do you work?</w:t>
      </w:r>
    </w:p>
    <w:p w14:paraId="3909900D" w14:textId="4B0107F8" w:rsidR="00F844AC" w:rsidRPr="00FB39B2" w:rsidRDefault="00F844AC" w:rsidP="00B91750">
      <w:pPr>
        <w:pStyle w:val="ListParagraph"/>
        <w:spacing w:line="276" w:lineRule="auto"/>
        <w:rPr>
          <w:lang w:val="en-US"/>
        </w:rPr>
      </w:pPr>
      <w:r w:rsidRPr="00FB39B2">
        <w:rPr>
          <w:lang w:val="en-US"/>
        </w:rPr>
        <w:t>[  ] Out-Patient Department</w:t>
      </w:r>
    </w:p>
    <w:p w14:paraId="019B9455" w14:textId="784C262E" w:rsidR="00F844AC" w:rsidRPr="00FB39B2" w:rsidRDefault="00F844AC" w:rsidP="00B91750">
      <w:pPr>
        <w:pStyle w:val="ListParagraph"/>
        <w:spacing w:line="276" w:lineRule="auto"/>
        <w:rPr>
          <w:lang w:val="en-US"/>
        </w:rPr>
      </w:pPr>
      <w:r w:rsidRPr="00FB39B2">
        <w:rPr>
          <w:lang w:val="en-US"/>
        </w:rPr>
        <w:t>[  ] Antiretroviral Clinic</w:t>
      </w:r>
    </w:p>
    <w:p w14:paraId="1C61A966" w14:textId="5D2FD92E" w:rsidR="00F844AC" w:rsidRPr="00FB39B2" w:rsidRDefault="00F844AC" w:rsidP="00B91750">
      <w:pPr>
        <w:pStyle w:val="ListParagraph"/>
        <w:spacing w:line="276" w:lineRule="auto"/>
        <w:rPr>
          <w:lang w:val="en-US"/>
        </w:rPr>
      </w:pPr>
      <w:r w:rsidRPr="00FB39B2">
        <w:rPr>
          <w:lang w:val="en-US"/>
        </w:rPr>
        <w:t>[  ] Emergency Unit</w:t>
      </w:r>
    </w:p>
    <w:p w14:paraId="0B20CCA6" w14:textId="327C02A1" w:rsidR="00F844AC" w:rsidRPr="00FB39B2" w:rsidRDefault="00F844AC" w:rsidP="00B91750">
      <w:pPr>
        <w:pStyle w:val="ListParagraph"/>
        <w:spacing w:line="276" w:lineRule="auto"/>
        <w:rPr>
          <w:lang w:val="en-US"/>
        </w:rPr>
      </w:pPr>
      <w:r w:rsidRPr="00FB39B2">
        <w:rPr>
          <w:lang w:val="en-US"/>
        </w:rPr>
        <w:t>[  ] Specialist Clinic</w:t>
      </w:r>
    </w:p>
    <w:p w14:paraId="5A7DA378" w14:textId="3A84E1A3" w:rsidR="00F844AC" w:rsidRPr="00FB39B2" w:rsidRDefault="00F844AC" w:rsidP="00B91750">
      <w:pPr>
        <w:pStyle w:val="ListParagraph"/>
        <w:spacing w:line="276" w:lineRule="auto"/>
        <w:rPr>
          <w:lang w:val="en-US"/>
        </w:rPr>
      </w:pPr>
      <w:r w:rsidRPr="00FB39B2">
        <w:rPr>
          <w:lang w:val="en-US"/>
        </w:rPr>
        <w:t>[  ] Laboratory</w:t>
      </w:r>
    </w:p>
    <w:p w14:paraId="318A0AAC" w14:textId="0FC0452F" w:rsidR="00D96757" w:rsidRPr="00FB39B2" w:rsidRDefault="00D96757" w:rsidP="00B91750">
      <w:pPr>
        <w:pStyle w:val="ListParagraph"/>
        <w:spacing w:line="276" w:lineRule="auto"/>
        <w:rPr>
          <w:lang w:val="en-US"/>
        </w:rPr>
      </w:pPr>
      <w:r w:rsidRPr="00FB39B2">
        <w:rPr>
          <w:lang w:val="en-US"/>
        </w:rPr>
        <w:t>[  ] Ward</w:t>
      </w:r>
    </w:p>
    <w:p w14:paraId="5E2ACA3B" w14:textId="77777777" w:rsidR="00B500A8" w:rsidRPr="00FB39B2" w:rsidRDefault="00B500A8" w:rsidP="00B91750">
      <w:pPr>
        <w:pStyle w:val="ListParagraph"/>
        <w:spacing w:line="276" w:lineRule="auto"/>
        <w:rPr>
          <w:lang w:val="en-US"/>
        </w:rPr>
      </w:pPr>
    </w:p>
    <w:p w14:paraId="52E94176" w14:textId="6BF748A9" w:rsidR="00D96757" w:rsidRPr="00FB39B2" w:rsidRDefault="000B4D50" w:rsidP="00B91750">
      <w:pPr>
        <w:pStyle w:val="ListParagraph"/>
        <w:numPr>
          <w:ilvl w:val="0"/>
          <w:numId w:val="6"/>
        </w:numPr>
        <w:spacing w:line="276" w:lineRule="auto"/>
        <w:rPr>
          <w:lang w:val="en-US"/>
        </w:rPr>
      </w:pPr>
      <w:r w:rsidRPr="00FB39B2">
        <w:rPr>
          <w:lang w:val="en-US"/>
        </w:rPr>
        <w:t>Have you ever attended a formal training on HIV/AIDS management</w:t>
      </w:r>
      <w:r w:rsidR="00640492" w:rsidRPr="00FB39B2">
        <w:rPr>
          <w:lang w:val="en-US"/>
        </w:rPr>
        <w:t>?</w:t>
      </w:r>
    </w:p>
    <w:p w14:paraId="75F8C6F0" w14:textId="1B77A5F5" w:rsidR="00640492" w:rsidRPr="00FB39B2" w:rsidRDefault="00640492" w:rsidP="00B91750">
      <w:pPr>
        <w:pStyle w:val="ListParagraph"/>
        <w:spacing w:line="276" w:lineRule="auto"/>
        <w:rPr>
          <w:lang w:val="en-US"/>
        </w:rPr>
      </w:pPr>
      <w:r w:rsidRPr="00FB39B2">
        <w:rPr>
          <w:lang w:val="en-US"/>
        </w:rPr>
        <w:t>[  ] Yes</w:t>
      </w:r>
    </w:p>
    <w:p w14:paraId="58266AEA" w14:textId="582CFA7F" w:rsidR="00640492" w:rsidRPr="00FB39B2" w:rsidRDefault="00640492" w:rsidP="00B91750">
      <w:pPr>
        <w:pStyle w:val="ListParagraph"/>
        <w:spacing w:line="276" w:lineRule="auto"/>
        <w:rPr>
          <w:lang w:val="en-US"/>
        </w:rPr>
      </w:pPr>
      <w:r w:rsidRPr="00FB39B2">
        <w:rPr>
          <w:lang w:val="en-US"/>
        </w:rPr>
        <w:t>[  ] No</w:t>
      </w:r>
    </w:p>
    <w:p w14:paraId="5092C97B" w14:textId="3547C210" w:rsidR="00B500A8" w:rsidRPr="00FB39B2" w:rsidRDefault="00B500A8" w:rsidP="00B91750">
      <w:pPr>
        <w:pStyle w:val="ListParagraph"/>
        <w:spacing w:line="276" w:lineRule="auto"/>
        <w:rPr>
          <w:lang w:val="en-US"/>
        </w:rPr>
      </w:pPr>
    </w:p>
    <w:p w14:paraId="1CEC9D08" w14:textId="410DB522" w:rsidR="00B500A8" w:rsidRPr="00FB39B2" w:rsidRDefault="000B4D50" w:rsidP="00B500A8">
      <w:pPr>
        <w:pStyle w:val="ListParagraph"/>
        <w:numPr>
          <w:ilvl w:val="0"/>
          <w:numId w:val="6"/>
        </w:numPr>
        <w:spacing w:line="276" w:lineRule="auto"/>
        <w:rPr>
          <w:lang w:val="en-US"/>
        </w:rPr>
      </w:pPr>
      <w:r w:rsidRPr="00FB39B2">
        <w:rPr>
          <w:lang w:val="en-US"/>
        </w:rPr>
        <w:t>Do you have experience with PLHIV</w:t>
      </w:r>
      <w:r w:rsidR="00B500A8" w:rsidRPr="00FB39B2">
        <w:rPr>
          <w:lang w:val="en-US"/>
        </w:rPr>
        <w:t>?</w:t>
      </w:r>
    </w:p>
    <w:p w14:paraId="45EAA255" w14:textId="47CCD5DD" w:rsidR="000B4D50" w:rsidRPr="00FB39B2" w:rsidRDefault="000B4D50" w:rsidP="000B4D50">
      <w:pPr>
        <w:pStyle w:val="ListParagraph"/>
        <w:spacing w:line="276" w:lineRule="auto"/>
        <w:rPr>
          <w:lang w:val="en-US"/>
        </w:rPr>
      </w:pPr>
      <w:r w:rsidRPr="00FB39B2">
        <w:rPr>
          <w:lang w:val="en-US"/>
        </w:rPr>
        <w:t>[  ] Yes</w:t>
      </w:r>
    </w:p>
    <w:p w14:paraId="1835598A" w14:textId="49C8A4A5" w:rsidR="000B4D50" w:rsidRPr="00FB39B2" w:rsidRDefault="000B4D50" w:rsidP="000B4D50">
      <w:pPr>
        <w:pStyle w:val="ListParagraph"/>
        <w:spacing w:line="276" w:lineRule="auto"/>
        <w:rPr>
          <w:lang w:val="en-US"/>
        </w:rPr>
      </w:pPr>
      <w:r w:rsidRPr="00FB39B2">
        <w:rPr>
          <w:lang w:val="en-US"/>
        </w:rPr>
        <w:t>[  ] No</w:t>
      </w:r>
    </w:p>
    <w:p w14:paraId="2CB0F1CB" w14:textId="77777777" w:rsidR="00640492" w:rsidRPr="00FB39B2" w:rsidRDefault="00640492" w:rsidP="00B91750">
      <w:pPr>
        <w:spacing w:line="276" w:lineRule="auto"/>
        <w:jc w:val="left"/>
        <w:rPr>
          <w:lang w:val="en-US"/>
        </w:rPr>
      </w:pPr>
      <w:r w:rsidRPr="00FB39B2">
        <w:rPr>
          <w:lang w:val="en-US"/>
        </w:rPr>
        <w:br w:type="page"/>
      </w:r>
    </w:p>
    <w:p w14:paraId="4BBD586C" w14:textId="06DCD6E0" w:rsidR="00640492" w:rsidRPr="00FB39B2" w:rsidRDefault="00640492" w:rsidP="00C30A9E">
      <w:pPr>
        <w:spacing w:line="276" w:lineRule="auto"/>
        <w:rPr>
          <w:b/>
          <w:lang w:val="en-US"/>
        </w:rPr>
      </w:pPr>
      <w:r w:rsidRPr="00FB39B2">
        <w:rPr>
          <w:b/>
          <w:lang w:val="en-US"/>
        </w:rPr>
        <w:lastRenderedPageBreak/>
        <w:t>SECTION B: KNOWLEDGE ON HIV/AIDS MANAGEMENT</w:t>
      </w:r>
    </w:p>
    <w:p w14:paraId="6D1853F5" w14:textId="2E9674C1" w:rsidR="00B91750" w:rsidRPr="00FB39B2" w:rsidRDefault="00640492" w:rsidP="00C30A9E">
      <w:pPr>
        <w:spacing w:line="276" w:lineRule="auto"/>
        <w:rPr>
          <w:b/>
          <w:lang w:val="en-US"/>
        </w:rPr>
      </w:pPr>
      <w:r w:rsidRPr="00FB39B2">
        <w:rPr>
          <w:b/>
          <w:lang w:val="en-US"/>
        </w:rPr>
        <w:t>The following questions will assess your knowledge on HIV/AIDS management.</w:t>
      </w:r>
      <w:r w:rsidR="00586398" w:rsidRPr="00FB39B2">
        <w:rPr>
          <w:b/>
          <w:lang w:val="en-US"/>
        </w:rPr>
        <w:t xml:space="preserve"> They are based on the GHS standard management protocols.</w:t>
      </w:r>
      <w:r w:rsidRPr="00FB39B2">
        <w:rPr>
          <w:b/>
          <w:lang w:val="en-US"/>
        </w:rPr>
        <w:t xml:space="preserve"> Kindly answer as accurately as possible.</w:t>
      </w:r>
    </w:p>
    <w:tbl>
      <w:tblPr>
        <w:tblStyle w:val="TableGrid"/>
        <w:tblW w:w="11520" w:type="dxa"/>
        <w:tblInd w:w="-1085" w:type="dxa"/>
        <w:tblLook w:val="04A0" w:firstRow="1" w:lastRow="0" w:firstColumn="1" w:lastColumn="0" w:noHBand="0" w:noVBand="1"/>
      </w:tblPr>
      <w:tblGrid>
        <w:gridCol w:w="5850"/>
        <w:gridCol w:w="1313"/>
        <w:gridCol w:w="1116"/>
        <w:gridCol w:w="1003"/>
        <w:gridCol w:w="1071"/>
        <w:gridCol w:w="1167"/>
      </w:tblGrid>
      <w:tr w:rsidR="00FB39B2" w:rsidRPr="00FB39B2" w14:paraId="59E6F242" w14:textId="77777777" w:rsidTr="005F756F">
        <w:tc>
          <w:tcPr>
            <w:tcW w:w="5850" w:type="dxa"/>
            <w:vAlign w:val="center"/>
          </w:tcPr>
          <w:p w14:paraId="5E174C66" w14:textId="63DC9A1A" w:rsidR="0030157F" w:rsidRPr="00FB39B2" w:rsidRDefault="008608D5" w:rsidP="005F756F">
            <w:pPr>
              <w:spacing w:line="360" w:lineRule="auto"/>
              <w:jc w:val="left"/>
              <w:rPr>
                <w:b/>
                <w:lang w:val="en-US"/>
              </w:rPr>
            </w:pPr>
            <w:r w:rsidRPr="00FB39B2">
              <w:rPr>
                <w:b/>
                <w:lang w:val="en-US"/>
              </w:rPr>
              <w:t>Knowledge</w:t>
            </w:r>
          </w:p>
        </w:tc>
        <w:tc>
          <w:tcPr>
            <w:tcW w:w="1313" w:type="dxa"/>
            <w:vAlign w:val="center"/>
          </w:tcPr>
          <w:p w14:paraId="3EDABF7E" w14:textId="34C23A25" w:rsidR="0030157F" w:rsidRPr="00FB39B2" w:rsidRDefault="0030157F" w:rsidP="005F756F">
            <w:pPr>
              <w:spacing w:line="360" w:lineRule="auto"/>
              <w:jc w:val="center"/>
              <w:rPr>
                <w:b/>
                <w:lang w:val="en-US"/>
              </w:rPr>
            </w:pPr>
            <w:r w:rsidRPr="00FB39B2">
              <w:rPr>
                <w:b/>
                <w:lang w:val="en-US"/>
              </w:rPr>
              <w:t>Strongly Disagree</w:t>
            </w:r>
          </w:p>
        </w:tc>
        <w:tc>
          <w:tcPr>
            <w:tcW w:w="1116" w:type="dxa"/>
            <w:vAlign w:val="center"/>
          </w:tcPr>
          <w:p w14:paraId="68F127D4" w14:textId="3F4573F5" w:rsidR="0030157F" w:rsidRPr="00FB39B2" w:rsidRDefault="0030157F" w:rsidP="005F756F">
            <w:pPr>
              <w:spacing w:line="360" w:lineRule="auto"/>
              <w:jc w:val="center"/>
              <w:rPr>
                <w:b/>
                <w:lang w:val="en-US"/>
              </w:rPr>
            </w:pPr>
            <w:r w:rsidRPr="00FB39B2">
              <w:rPr>
                <w:b/>
                <w:lang w:val="en-US"/>
              </w:rPr>
              <w:t>Disagree</w:t>
            </w:r>
          </w:p>
        </w:tc>
        <w:tc>
          <w:tcPr>
            <w:tcW w:w="1003" w:type="dxa"/>
            <w:vAlign w:val="center"/>
          </w:tcPr>
          <w:p w14:paraId="0691CECE" w14:textId="6AA4805A" w:rsidR="0030157F" w:rsidRPr="00FB39B2" w:rsidRDefault="0030157F" w:rsidP="005F756F">
            <w:pPr>
              <w:spacing w:line="360" w:lineRule="auto"/>
              <w:jc w:val="center"/>
              <w:rPr>
                <w:b/>
                <w:lang w:val="en-US"/>
              </w:rPr>
            </w:pPr>
            <w:r w:rsidRPr="00FB39B2">
              <w:rPr>
                <w:b/>
                <w:lang w:val="en-US"/>
              </w:rPr>
              <w:t>Neutral</w:t>
            </w:r>
          </w:p>
        </w:tc>
        <w:tc>
          <w:tcPr>
            <w:tcW w:w="1071" w:type="dxa"/>
            <w:vAlign w:val="center"/>
          </w:tcPr>
          <w:p w14:paraId="22B75FB2" w14:textId="6247B7A1" w:rsidR="0030157F" w:rsidRPr="00FB39B2" w:rsidRDefault="0030157F" w:rsidP="005F756F">
            <w:pPr>
              <w:spacing w:line="360" w:lineRule="auto"/>
              <w:jc w:val="center"/>
              <w:rPr>
                <w:b/>
                <w:lang w:val="en-US"/>
              </w:rPr>
            </w:pPr>
            <w:r w:rsidRPr="00FB39B2">
              <w:rPr>
                <w:b/>
                <w:lang w:val="en-US"/>
              </w:rPr>
              <w:t>Agree</w:t>
            </w:r>
          </w:p>
        </w:tc>
        <w:tc>
          <w:tcPr>
            <w:tcW w:w="1167" w:type="dxa"/>
            <w:vAlign w:val="center"/>
          </w:tcPr>
          <w:p w14:paraId="6FDF059B" w14:textId="494A8766" w:rsidR="0030157F" w:rsidRPr="00FB39B2" w:rsidRDefault="0030157F" w:rsidP="005F756F">
            <w:pPr>
              <w:spacing w:line="360" w:lineRule="auto"/>
              <w:jc w:val="center"/>
              <w:rPr>
                <w:b/>
                <w:lang w:val="en-US"/>
              </w:rPr>
            </w:pPr>
            <w:r w:rsidRPr="00FB39B2">
              <w:rPr>
                <w:b/>
                <w:lang w:val="en-US"/>
              </w:rPr>
              <w:t>Strongly Agree</w:t>
            </w:r>
          </w:p>
        </w:tc>
      </w:tr>
      <w:tr w:rsidR="00FB39B2" w:rsidRPr="00FB39B2" w14:paraId="6CC4B993" w14:textId="77777777" w:rsidTr="005F756F">
        <w:tc>
          <w:tcPr>
            <w:tcW w:w="5850" w:type="dxa"/>
            <w:vAlign w:val="center"/>
          </w:tcPr>
          <w:p w14:paraId="0BE8BDFF" w14:textId="57D6F1CD" w:rsidR="00910830" w:rsidRPr="00FB39B2" w:rsidRDefault="00910830" w:rsidP="00910830">
            <w:pPr>
              <w:pStyle w:val="ListParagraph"/>
              <w:numPr>
                <w:ilvl w:val="0"/>
                <w:numId w:val="6"/>
              </w:numPr>
              <w:spacing w:line="360" w:lineRule="auto"/>
              <w:ind w:left="345"/>
              <w:jc w:val="left"/>
              <w:rPr>
                <w:lang w:val="en-US"/>
              </w:rPr>
            </w:pPr>
            <w:r w:rsidRPr="00FB39B2">
              <w:rPr>
                <w:lang w:val="en-US"/>
              </w:rPr>
              <w:t>Confidentiality is important when handling clients’ HIV test results</w:t>
            </w:r>
          </w:p>
        </w:tc>
        <w:tc>
          <w:tcPr>
            <w:tcW w:w="1313" w:type="dxa"/>
            <w:vAlign w:val="center"/>
          </w:tcPr>
          <w:p w14:paraId="7ACDA850" w14:textId="77777777" w:rsidR="0030157F" w:rsidRPr="00FB39B2" w:rsidRDefault="0030157F" w:rsidP="005F756F">
            <w:pPr>
              <w:spacing w:line="360" w:lineRule="auto"/>
              <w:jc w:val="center"/>
              <w:rPr>
                <w:lang w:val="en-US"/>
              </w:rPr>
            </w:pPr>
          </w:p>
        </w:tc>
        <w:tc>
          <w:tcPr>
            <w:tcW w:w="1116" w:type="dxa"/>
            <w:vAlign w:val="center"/>
          </w:tcPr>
          <w:p w14:paraId="3EBF0C9C" w14:textId="77777777" w:rsidR="0030157F" w:rsidRPr="00FB39B2" w:rsidRDefault="0030157F" w:rsidP="005F756F">
            <w:pPr>
              <w:spacing w:line="360" w:lineRule="auto"/>
              <w:jc w:val="center"/>
              <w:rPr>
                <w:lang w:val="en-US"/>
              </w:rPr>
            </w:pPr>
          </w:p>
        </w:tc>
        <w:tc>
          <w:tcPr>
            <w:tcW w:w="1003" w:type="dxa"/>
            <w:vAlign w:val="center"/>
          </w:tcPr>
          <w:p w14:paraId="425386C7" w14:textId="77777777" w:rsidR="0030157F" w:rsidRPr="00FB39B2" w:rsidRDefault="0030157F" w:rsidP="005F756F">
            <w:pPr>
              <w:spacing w:line="360" w:lineRule="auto"/>
              <w:jc w:val="center"/>
              <w:rPr>
                <w:lang w:val="en-US"/>
              </w:rPr>
            </w:pPr>
          </w:p>
        </w:tc>
        <w:tc>
          <w:tcPr>
            <w:tcW w:w="1071" w:type="dxa"/>
            <w:vAlign w:val="center"/>
          </w:tcPr>
          <w:p w14:paraId="19664C6C" w14:textId="77777777" w:rsidR="0030157F" w:rsidRPr="00FB39B2" w:rsidRDefault="0030157F" w:rsidP="005F756F">
            <w:pPr>
              <w:spacing w:line="360" w:lineRule="auto"/>
              <w:jc w:val="center"/>
              <w:rPr>
                <w:lang w:val="en-US"/>
              </w:rPr>
            </w:pPr>
          </w:p>
        </w:tc>
        <w:tc>
          <w:tcPr>
            <w:tcW w:w="1167" w:type="dxa"/>
            <w:vAlign w:val="center"/>
          </w:tcPr>
          <w:p w14:paraId="048E93B2" w14:textId="77777777" w:rsidR="0030157F" w:rsidRPr="00FB39B2" w:rsidRDefault="0030157F" w:rsidP="005F756F">
            <w:pPr>
              <w:spacing w:line="360" w:lineRule="auto"/>
              <w:jc w:val="center"/>
              <w:rPr>
                <w:lang w:val="en-US"/>
              </w:rPr>
            </w:pPr>
          </w:p>
        </w:tc>
      </w:tr>
      <w:tr w:rsidR="00FB39B2" w:rsidRPr="00FB39B2" w14:paraId="0BD99F30" w14:textId="77777777" w:rsidTr="005F756F">
        <w:tc>
          <w:tcPr>
            <w:tcW w:w="5850" w:type="dxa"/>
            <w:vAlign w:val="center"/>
          </w:tcPr>
          <w:p w14:paraId="52103928" w14:textId="08C9EE1E" w:rsidR="0030157F" w:rsidRPr="00FB39B2" w:rsidRDefault="0063339F" w:rsidP="00910830">
            <w:pPr>
              <w:pStyle w:val="ListParagraph"/>
              <w:numPr>
                <w:ilvl w:val="0"/>
                <w:numId w:val="6"/>
              </w:numPr>
              <w:spacing w:line="360" w:lineRule="auto"/>
              <w:ind w:left="345"/>
              <w:jc w:val="left"/>
              <w:rPr>
                <w:lang w:val="en-US"/>
              </w:rPr>
            </w:pPr>
            <w:r w:rsidRPr="00FB39B2">
              <w:rPr>
                <w:lang w:val="en-US"/>
              </w:rPr>
              <w:t>It is necessary to disclose clients’ HIV test results to other healthcare providers</w:t>
            </w:r>
          </w:p>
        </w:tc>
        <w:tc>
          <w:tcPr>
            <w:tcW w:w="1313" w:type="dxa"/>
            <w:vAlign w:val="center"/>
          </w:tcPr>
          <w:p w14:paraId="536D9E01" w14:textId="77777777" w:rsidR="0030157F" w:rsidRPr="00FB39B2" w:rsidRDefault="0030157F" w:rsidP="005F756F">
            <w:pPr>
              <w:spacing w:line="360" w:lineRule="auto"/>
              <w:jc w:val="center"/>
              <w:rPr>
                <w:lang w:val="en-US"/>
              </w:rPr>
            </w:pPr>
          </w:p>
        </w:tc>
        <w:tc>
          <w:tcPr>
            <w:tcW w:w="1116" w:type="dxa"/>
            <w:vAlign w:val="center"/>
          </w:tcPr>
          <w:p w14:paraId="2F536A79" w14:textId="77777777" w:rsidR="0030157F" w:rsidRPr="00FB39B2" w:rsidRDefault="0030157F" w:rsidP="005F756F">
            <w:pPr>
              <w:spacing w:line="360" w:lineRule="auto"/>
              <w:jc w:val="center"/>
              <w:rPr>
                <w:lang w:val="en-US"/>
              </w:rPr>
            </w:pPr>
          </w:p>
        </w:tc>
        <w:tc>
          <w:tcPr>
            <w:tcW w:w="1003" w:type="dxa"/>
            <w:vAlign w:val="center"/>
          </w:tcPr>
          <w:p w14:paraId="2E288331" w14:textId="77777777" w:rsidR="0030157F" w:rsidRPr="00FB39B2" w:rsidRDefault="0030157F" w:rsidP="005F756F">
            <w:pPr>
              <w:spacing w:line="360" w:lineRule="auto"/>
              <w:jc w:val="center"/>
              <w:rPr>
                <w:lang w:val="en-US"/>
              </w:rPr>
            </w:pPr>
          </w:p>
        </w:tc>
        <w:tc>
          <w:tcPr>
            <w:tcW w:w="1071" w:type="dxa"/>
            <w:vAlign w:val="center"/>
          </w:tcPr>
          <w:p w14:paraId="633DC378" w14:textId="77777777" w:rsidR="0030157F" w:rsidRPr="00FB39B2" w:rsidRDefault="0030157F" w:rsidP="005F756F">
            <w:pPr>
              <w:spacing w:line="360" w:lineRule="auto"/>
              <w:jc w:val="center"/>
              <w:rPr>
                <w:lang w:val="en-US"/>
              </w:rPr>
            </w:pPr>
          </w:p>
        </w:tc>
        <w:tc>
          <w:tcPr>
            <w:tcW w:w="1167" w:type="dxa"/>
            <w:vAlign w:val="center"/>
          </w:tcPr>
          <w:p w14:paraId="5380B62C" w14:textId="77777777" w:rsidR="0030157F" w:rsidRPr="00FB39B2" w:rsidRDefault="0030157F" w:rsidP="005F756F">
            <w:pPr>
              <w:spacing w:line="360" w:lineRule="auto"/>
              <w:jc w:val="center"/>
              <w:rPr>
                <w:lang w:val="en-US"/>
              </w:rPr>
            </w:pPr>
          </w:p>
        </w:tc>
      </w:tr>
      <w:tr w:rsidR="00FB39B2" w:rsidRPr="00FB39B2" w14:paraId="4984E027" w14:textId="77777777" w:rsidTr="005F756F">
        <w:tc>
          <w:tcPr>
            <w:tcW w:w="5850" w:type="dxa"/>
            <w:vAlign w:val="center"/>
          </w:tcPr>
          <w:p w14:paraId="36BCA8D0" w14:textId="6D3B6AC4" w:rsidR="0030157F" w:rsidRPr="00FB39B2" w:rsidRDefault="0063339F" w:rsidP="00924D6A">
            <w:pPr>
              <w:pStyle w:val="ListParagraph"/>
              <w:numPr>
                <w:ilvl w:val="0"/>
                <w:numId w:val="6"/>
              </w:numPr>
              <w:spacing w:line="360" w:lineRule="auto"/>
              <w:ind w:left="345" w:hanging="345"/>
              <w:jc w:val="left"/>
              <w:rPr>
                <w:lang w:val="en-US"/>
              </w:rPr>
            </w:pPr>
            <w:r w:rsidRPr="00FB39B2">
              <w:rPr>
                <w:lang w:val="en-US"/>
              </w:rPr>
              <w:t>Written consent is not required for HIV testing</w:t>
            </w:r>
          </w:p>
        </w:tc>
        <w:tc>
          <w:tcPr>
            <w:tcW w:w="1313" w:type="dxa"/>
            <w:vAlign w:val="center"/>
          </w:tcPr>
          <w:p w14:paraId="7EA50C20" w14:textId="77777777" w:rsidR="0030157F" w:rsidRPr="00FB39B2" w:rsidRDefault="0030157F" w:rsidP="005F756F">
            <w:pPr>
              <w:spacing w:line="360" w:lineRule="auto"/>
              <w:jc w:val="center"/>
              <w:rPr>
                <w:lang w:val="en-US"/>
              </w:rPr>
            </w:pPr>
          </w:p>
        </w:tc>
        <w:tc>
          <w:tcPr>
            <w:tcW w:w="1116" w:type="dxa"/>
            <w:vAlign w:val="center"/>
          </w:tcPr>
          <w:p w14:paraId="1CCF1C4A" w14:textId="77777777" w:rsidR="0030157F" w:rsidRPr="00FB39B2" w:rsidRDefault="0030157F" w:rsidP="005F756F">
            <w:pPr>
              <w:spacing w:line="360" w:lineRule="auto"/>
              <w:jc w:val="center"/>
              <w:rPr>
                <w:lang w:val="en-US"/>
              </w:rPr>
            </w:pPr>
          </w:p>
        </w:tc>
        <w:tc>
          <w:tcPr>
            <w:tcW w:w="1003" w:type="dxa"/>
            <w:vAlign w:val="center"/>
          </w:tcPr>
          <w:p w14:paraId="507D15AE" w14:textId="77777777" w:rsidR="0030157F" w:rsidRPr="00FB39B2" w:rsidRDefault="0030157F" w:rsidP="005F756F">
            <w:pPr>
              <w:spacing w:line="360" w:lineRule="auto"/>
              <w:jc w:val="center"/>
              <w:rPr>
                <w:lang w:val="en-US"/>
              </w:rPr>
            </w:pPr>
          </w:p>
        </w:tc>
        <w:tc>
          <w:tcPr>
            <w:tcW w:w="1071" w:type="dxa"/>
            <w:vAlign w:val="center"/>
          </w:tcPr>
          <w:p w14:paraId="69B58309" w14:textId="77777777" w:rsidR="0030157F" w:rsidRPr="00FB39B2" w:rsidRDefault="0030157F" w:rsidP="005F756F">
            <w:pPr>
              <w:spacing w:line="360" w:lineRule="auto"/>
              <w:jc w:val="center"/>
              <w:rPr>
                <w:lang w:val="en-US"/>
              </w:rPr>
            </w:pPr>
          </w:p>
        </w:tc>
        <w:tc>
          <w:tcPr>
            <w:tcW w:w="1167" w:type="dxa"/>
            <w:vAlign w:val="center"/>
          </w:tcPr>
          <w:p w14:paraId="7370CD67" w14:textId="77777777" w:rsidR="0030157F" w:rsidRPr="00FB39B2" w:rsidRDefault="0030157F" w:rsidP="005F756F">
            <w:pPr>
              <w:spacing w:line="360" w:lineRule="auto"/>
              <w:jc w:val="center"/>
              <w:rPr>
                <w:lang w:val="en-US"/>
              </w:rPr>
            </w:pPr>
          </w:p>
        </w:tc>
      </w:tr>
      <w:tr w:rsidR="00FB39B2" w:rsidRPr="00FB39B2" w14:paraId="005E7F74" w14:textId="77777777" w:rsidTr="005F756F">
        <w:tc>
          <w:tcPr>
            <w:tcW w:w="5850" w:type="dxa"/>
            <w:vAlign w:val="center"/>
          </w:tcPr>
          <w:p w14:paraId="09981C33" w14:textId="5AD06E91" w:rsidR="0030157F" w:rsidRPr="00FB39B2" w:rsidRDefault="0063339F" w:rsidP="00924D6A">
            <w:pPr>
              <w:pStyle w:val="ListParagraph"/>
              <w:numPr>
                <w:ilvl w:val="0"/>
                <w:numId w:val="6"/>
              </w:numPr>
              <w:spacing w:line="360" w:lineRule="auto"/>
              <w:ind w:left="345" w:hanging="345"/>
              <w:jc w:val="left"/>
              <w:rPr>
                <w:lang w:val="en-US"/>
              </w:rPr>
            </w:pPr>
            <w:r w:rsidRPr="00FB39B2">
              <w:rPr>
                <w:lang w:val="en-US"/>
              </w:rPr>
              <w:t>Clients’ have the right to refuse HIV testing</w:t>
            </w:r>
          </w:p>
        </w:tc>
        <w:tc>
          <w:tcPr>
            <w:tcW w:w="1313" w:type="dxa"/>
            <w:vAlign w:val="center"/>
          </w:tcPr>
          <w:p w14:paraId="2B7E96D0" w14:textId="77777777" w:rsidR="0030157F" w:rsidRPr="00FB39B2" w:rsidRDefault="0030157F" w:rsidP="005F756F">
            <w:pPr>
              <w:spacing w:line="360" w:lineRule="auto"/>
              <w:jc w:val="center"/>
              <w:rPr>
                <w:lang w:val="en-US"/>
              </w:rPr>
            </w:pPr>
          </w:p>
        </w:tc>
        <w:tc>
          <w:tcPr>
            <w:tcW w:w="1116" w:type="dxa"/>
            <w:vAlign w:val="center"/>
          </w:tcPr>
          <w:p w14:paraId="326C6B93" w14:textId="77777777" w:rsidR="0030157F" w:rsidRPr="00FB39B2" w:rsidRDefault="0030157F" w:rsidP="005F756F">
            <w:pPr>
              <w:spacing w:line="360" w:lineRule="auto"/>
              <w:jc w:val="center"/>
              <w:rPr>
                <w:lang w:val="en-US"/>
              </w:rPr>
            </w:pPr>
          </w:p>
        </w:tc>
        <w:tc>
          <w:tcPr>
            <w:tcW w:w="1003" w:type="dxa"/>
            <w:vAlign w:val="center"/>
          </w:tcPr>
          <w:p w14:paraId="0467C138" w14:textId="77777777" w:rsidR="0030157F" w:rsidRPr="00FB39B2" w:rsidRDefault="0030157F" w:rsidP="005F756F">
            <w:pPr>
              <w:spacing w:line="360" w:lineRule="auto"/>
              <w:jc w:val="center"/>
              <w:rPr>
                <w:lang w:val="en-US"/>
              </w:rPr>
            </w:pPr>
          </w:p>
        </w:tc>
        <w:tc>
          <w:tcPr>
            <w:tcW w:w="1071" w:type="dxa"/>
            <w:vAlign w:val="center"/>
          </w:tcPr>
          <w:p w14:paraId="1B6C3A84" w14:textId="77777777" w:rsidR="0030157F" w:rsidRPr="00FB39B2" w:rsidRDefault="0030157F" w:rsidP="005F756F">
            <w:pPr>
              <w:spacing w:line="360" w:lineRule="auto"/>
              <w:jc w:val="center"/>
              <w:rPr>
                <w:lang w:val="en-US"/>
              </w:rPr>
            </w:pPr>
          </w:p>
        </w:tc>
        <w:tc>
          <w:tcPr>
            <w:tcW w:w="1167" w:type="dxa"/>
            <w:vAlign w:val="center"/>
          </w:tcPr>
          <w:p w14:paraId="220DA422" w14:textId="77777777" w:rsidR="0030157F" w:rsidRPr="00FB39B2" w:rsidRDefault="0030157F" w:rsidP="005F756F">
            <w:pPr>
              <w:spacing w:line="360" w:lineRule="auto"/>
              <w:jc w:val="center"/>
              <w:rPr>
                <w:lang w:val="en-US"/>
              </w:rPr>
            </w:pPr>
          </w:p>
        </w:tc>
      </w:tr>
      <w:tr w:rsidR="00FB39B2" w:rsidRPr="00FB39B2" w14:paraId="01FF7417" w14:textId="77777777" w:rsidTr="005F756F">
        <w:tc>
          <w:tcPr>
            <w:tcW w:w="5850" w:type="dxa"/>
            <w:vAlign w:val="center"/>
          </w:tcPr>
          <w:p w14:paraId="444C231D" w14:textId="73D2FD3A" w:rsidR="0030157F" w:rsidRPr="00FB39B2" w:rsidRDefault="003C43B0" w:rsidP="00924D6A">
            <w:pPr>
              <w:pStyle w:val="ListParagraph"/>
              <w:numPr>
                <w:ilvl w:val="0"/>
                <w:numId w:val="6"/>
              </w:numPr>
              <w:spacing w:line="360" w:lineRule="auto"/>
              <w:ind w:left="345" w:hanging="345"/>
              <w:jc w:val="left"/>
              <w:rPr>
                <w:lang w:val="en-US"/>
              </w:rPr>
            </w:pPr>
            <w:r w:rsidRPr="00FB39B2">
              <w:rPr>
                <w:lang w:val="en-US"/>
              </w:rPr>
              <w:t>Only practitioners responsible for a clients’ medical condition should have access to their records</w:t>
            </w:r>
          </w:p>
        </w:tc>
        <w:tc>
          <w:tcPr>
            <w:tcW w:w="1313" w:type="dxa"/>
            <w:vAlign w:val="center"/>
          </w:tcPr>
          <w:p w14:paraId="37EBDC30" w14:textId="77777777" w:rsidR="0030157F" w:rsidRPr="00FB39B2" w:rsidRDefault="0030157F" w:rsidP="005F756F">
            <w:pPr>
              <w:spacing w:line="360" w:lineRule="auto"/>
              <w:jc w:val="center"/>
              <w:rPr>
                <w:lang w:val="en-US"/>
              </w:rPr>
            </w:pPr>
          </w:p>
        </w:tc>
        <w:tc>
          <w:tcPr>
            <w:tcW w:w="1116" w:type="dxa"/>
            <w:vAlign w:val="center"/>
          </w:tcPr>
          <w:p w14:paraId="6E6AFEB1" w14:textId="77777777" w:rsidR="0030157F" w:rsidRPr="00FB39B2" w:rsidRDefault="0030157F" w:rsidP="005F756F">
            <w:pPr>
              <w:spacing w:line="360" w:lineRule="auto"/>
              <w:jc w:val="center"/>
              <w:rPr>
                <w:lang w:val="en-US"/>
              </w:rPr>
            </w:pPr>
          </w:p>
        </w:tc>
        <w:tc>
          <w:tcPr>
            <w:tcW w:w="1003" w:type="dxa"/>
            <w:vAlign w:val="center"/>
          </w:tcPr>
          <w:p w14:paraId="19B9C3AA" w14:textId="77777777" w:rsidR="0030157F" w:rsidRPr="00FB39B2" w:rsidRDefault="0030157F" w:rsidP="005F756F">
            <w:pPr>
              <w:spacing w:line="360" w:lineRule="auto"/>
              <w:jc w:val="center"/>
              <w:rPr>
                <w:lang w:val="en-US"/>
              </w:rPr>
            </w:pPr>
          </w:p>
        </w:tc>
        <w:tc>
          <w:tcPr>
            <w:tcW w:w="1071" w:type="dxa"/>
            <w:vAlign w:val="center"/>
          </w:tcPr>
          <w:p w14:paraId="069411E0" w14:textId="77777777" w:rsidR="0030157F" w:rsidRPr="00FB39B2" w:rsidRDefault="0030157F" w:rsidP="005F756F">
            <w:pPr>
              <w:spacing w:line="360" w:lineRule="auto"/>
              <w:jc w:val="center"/>
              <w:rPr>
                <w:lang w:val="en-US"/>
              </w:rPr>
            </w:pPr>
          </w:p>
        </w:tc>
        <w:tc>
          <w:tcPr>
            <w:tcW w:w="1167" w:type="dxa"/>
            <w:vAlign w:val="center"/>
          </w:tcPr>
          <w:p w14:paraId="797E6BEE" w14:textId="77777777" w:rsidR="0030157F" w:rsidRPr="00FB39B2" w:rsidRDefault="0030157F" w:rsidP="005F756F">
            <w:pPr>
              <w:spacing w:line="360" w:lineRule="auto"/>
              <w:jc w:val="center"/>
              <w:rPr>
                <w:lang w:val="en-US"/>
              </w:rPr>
            </w:pPr>
          </w:p>
        </w:tc>
      </w:tr>
      <w:tr w:rsidR="00FB39B2" w:rsidRPr="00FB39B2" w14:paraId="6AB66B02" w14:textId="77777777" w:rsidTr="005F756F">
        <w:tc>
          <w:tcPr>
            <w:tcW w:w="5850" w:type="dxa"/>
            <w:vAlign w:val="center"/>
          </w:tcPr>
          <w:p w14:paraId="401535C0" w14:textId="4D8F670F" w:rsidR="0030157F" w:rsidRPr="00FB39B2" w:rsidRDefault="003C43B0" w:rsidP="00924D6A">
            <w:pPr>
              <w:pStyle w:val="ListParagraph"/>
              <w:numPr>
                <w:ilvl w:val="0"/>
                <w:numId w:val="6"/>
              </w:numPr>
              <w:spacing w:line="360" w:lineRule="auto"/>
              <w:ind w:left="345" w:hanging="345"/>
              <w:jc w:val="left"/>
              <w:rPr>
                <w:lang w:val="en-US"/>
              </w:rPr>
            </w:pPr>
            <w:r w:rsidRPr="00FB39B2">
              <w:rPr>
                <w:lang w:val="en-US"/>
              </w:rPr>
              <w:t>HIV-positive clients have the right to marry</w:t>
            </w:r>
            <w:r w:rsidR="00A114CA" w:rsidRPr="00FB39B2">
              <w:rPr>
                <w:lang w:val="en-US"/>
              </w:rPr>
              <w:t xml:space="preserve"> without any conditions</w:t>
            </w:r>
          </w:p>
        </w:tc>
        <w:tc>
          <w:tcPr>
            <w:tcW w:w="1313" w:type="dxa"/>
            <w:vAlign w:val="center"/>
          </w:tcPr>
          <w:p w14:paraId="08BBE4B7" w14:textId="77777777" w:rsidR="0030157F" w:rsidRPr="00FB39B2" w:rsidRDefault="0030157F" w:rsidP="005F756F">
            <w:pPr>
              <w:spacing w:line="360" w:lineRule="auto"/>
              <w:jc w:val="center"/>
              <w:rPr>
                <w:lang w:val="en-US"/>
              </w:rPr>
            </w:pPr>
          </w:p>
        </w:tc>
        <w:tc>
          <w:tcPr>
            <w:tcW w:w="1116" w:type="dxa"/>
            <w:vAlign w:val="center"/>
          </w:tcPr>
          <w:p w14:paraId="2B42026B" w14:textId="77777777" w:rsidR="0030157F" w:rsidRPr="00FB39B2" w:rsidRDefault="0030157F" w:rsidP="005F756F">
            <w:pPr>
              <w:spacing w:line="360" w:lineRule="auto"/>
              <w:jc w:val="center"/>
              <w:rPr>
                <w:lang w:val="en-US"/>
              </w:rPr>
            </w:pPr>
          </w:p>
        </w:tc>
        <w:tc>
          <w:tcPr>
            <w:tcW w:w="1003" w:type="dxa"/>
            <w:vAlign w:val="center"/>
          </w:tcPr>
          <w:p w14:paraId="1E6396B8" w14:textId="77777777" w:rsidR="0030157F" w:rsidRPr="00FB39B2" w:rsidRDefault="0030157F" w:rsidP="005F756F">
            <w:pPr>
              <w:spacing w:line="360" w:lineRule="auto"/>
              <w:jc w:val="center"/>
              <w:rPr>
                <w:lang w:val="en-US"/>
              </w:rPr>
            </w:pPr>
          </w:p>
        </w:tc>
        <w:tc>
          <w:tcPr>
            <w:tcW w:w="1071" w:type="dxa"/>
            <w:vAlign w:val="center"/>
          </w:tcPr>
          <w:p w14:paraId="6D99CE22" w14:textId="77777777" w:rsidR="0030157F" w:rsidRPr="00FB39B2" w:rsidRDefault="0030157F" w:rsidP="005F756F">
            <w:pPr>
              <w:spacing w:line="360" w:lineRule="auto"/>
              <w:jc w:val="center"/>
              <w:rPr>
                <w:lang w:val="en-US"/>
              </w:rPr>
            </w:pPr>
          </w:p>
        </w:tc>
        <w:tc>
          <w:tcPr>
            <w:tcW w:w="1167" w:type="dxa"/>
            <w:vAlign w:val="center"/>
          </w:tcPr>
          <w:p w14:paraId="4085DE85" w14:textId="77777777" w:rsidR="0030157F" w:rsidRPr="00FB39B2" w:rsidRDefault="0030157F" w:rsidP="005F756F">
            <w:pPr>
              <w:spacing w:line="360" w:lineRule="auto"/>
              <w:jc w:val="center"/>
              <w:rPr>
                <w:lang w:val="en-US"/>
              </w:rPr>
            </w:pPr>
          </w:p>
        </w:tc>
      </w:tr>
      <w:tr w:rsidR="00FB39B2" w:rsidRPr="00FB39B2" w14:paraId="18F4074A" w14:textId="77777777" w:rsidTr="005F756F">
        <w:tc>
          <w:tcPr>
            <w:tcW w:w="5850" w:type="dxa"/>
            <w:vAlign w:val="center"/>
          </w:tcPr>
          <w:p w14:paraId="73340BA2" w14:textId="6DE8DA80" w:rsidR="0030157F" w:rsidRPr="00FB39B2" w:rsidRDefault="00A114CA" w:rsidP="00924D6A">
            <w:pPr>
              <w:pStyle w:val="ListParagraph"/>
              <w:numPr>
                <w:ilvl w:val="0"/>
                <w:numId w:val="6"/>
              </w:numPr>
              <w:spacing w:line="360" w:lineRule="auto"/>
              <w:ind w:left="345" w:hanging="345"/>
              <w:jc w:val="left"/>
              <w:rPr>
                <w:lang w:val="en-US"/>
              </w:rPr>
            </w:pPr>
            <w:r w:rsidRPr="00FB39B2">
              <w:rPr>
                <w:lang w:val="en-US"/>
              </w:rPr>
              <w:t>There is a distinction between Client-Initiated Testing and Counselling (CITC) and Provider-Initiated Testing and Counselling (PITC)</w:t>
            </w:r>
          </w:p>
        </w:tc>
        <w:tc>
          <w:tcPr>
            <w:tcW w:w="1313" w:type="dxa"/>
            <w:vAlign w:val="center"/>
          </w:tcPr>
          <w:p w14:paraId="2EAF32E0" w14:textId="77777777" w:rsidR="0030157F" w:rsidRPr="00FB39B2" w:rsidRDefault="0030157F" w:rsidP="005F756F">
            <w:pPr>
              <w:spacing w:line="360" w:lineRule="auto"/>
              <w:jc w:val="center"/>
              <w:rPr>
                <w:lang w:val="en-US"/>
              </w:rPr>
            </w:pPr>
          </w:p>
        </w:tc>
        <w:tc>
          <w:tcPr>
            <w:tcW w:w="1116" w:type="dxa"/>
            <w:vAlign w:val="center"/>
          </w:tcPr>
          <w:p w14:paraId="123F79F1" w14:textId="77777777" w:rsidR="0030157F" w:rsidRPr="00FB39B2" w:rsidRDefault="0030157F" w:rsidP="005F756F">
            <w:pPr>
              <w:spacing w:line="360" w:lineRule="auto"/>
              <w:jc w:val="center"/>
              <w:rPr>
                <w:lang w:val="en-US"/>
              </w:rPr>
            </w:pPr>
          </w:p>
        </w:tc>
        <w:tc>
          <w:tcPr>
            <w:tcW w:w="1003" w:type="dxa"/>
            <w:vAlign w:val="center"/>
          </w:tcPr>
          <w:p w14:paraId="2835DFBB" w14:textId="77777777" w:rsidR="0030157F" w:rsidRPr="00FB39B2" w:rsidRDefault="0030157F" w:rsidP="005F756F">
            <w:pPr>
              <w:spacing w:line="360" w:lineRule="auto"/>
              <w:jc w:val="center"/>
              <w:rPr>
                <w:lang w:val="en-US"/>
              </w:rPr>
            </w:pPr>
          </w:p>
        </w:tc>
        <w:tc>
          <w:tcPr>
            <w:tcW w:w="1071" w:type="dxa"/>
            <w:vAlign w:val="center"/>
          </w:tcPr>
          <w:p w14:paraId="35D4BFDB" w14:textId="77777777" w:rsidR="0030157F" w:rsidRPr="00FB39B2" w:rsidRDefault="0030157F" w:rsidP="005F756F">
            <w:pPr>
              <w:spacing w:line="360" w:lineRule="auto"/>
              <w:jc w:val="center"/>
              <w:rPr>
                <w:lang w:val="en-US"/>
              </w:rPr>
            </w:pPr>
          </w:p>
        </w:tc>
        <w:tc>
          <w:tcPr>
            <w:tcW w:w="1167" w:type="dxa"/>
            <w:vAlign w:val="center"/>
          </w:tcPr>
          <w:p w14:paraId="3DD113DE" w14:textId="77777777" w:rsidR="0030157F" w:rsidRPr="00FB39B2" w:rsidRDefault="0030157F" w:rsidP="005F756F">
            <w:pPr>
              <w:spacing w:line="360" w:lineRule="auto"/>
              <w:jc w:val="center"/>
              <w:rPr>
                <w:lang w:val="en-US"/>
              </w:rPr>
            </w:pPr>
          </w:p>
        </w:tc>
      </w:tr>
      <w:tr w:rsidR="00FB39B2" w:rsidRPr="00FB39B2" w14:paraId="1BD7A5FC" w14:textId="77777777" w:rsidTr="005F756F">
        <w:tc>
          <w:tcPr>
            <w:tcW w:w="5850" w:type="dxa"/>
            <w:vAlign w:val="center"/>
          </w:tcPr>
          <w:p w14:paraId="39E84415" w14:textId="21C373FD" w:rsidR="00A114CA" w:rsidRPr="00FB39B2" w:rsidRDefault="007B6D25" w:rsidP="00924D6A">
            <w:pPr>
              <w:pStyle w:val="ListParagraph"/>
              <w:numPr>
                <w:ilvl w:val="0"/>
                <w:numId w:val="6"/>
              </w:numPr>
              <w:spacing w:line="360" w:lineRule="auto"/>
              <w:ind w:left="345" w:hanging="345"/>
              <w:jc w:val="left"/>
              <w:rPr>
                <w:lang w:val="en-US"/>
              </w:rPr>
            </w:pPr>
            <w:r w:rsidRPr="00FB39B2">
              <w:rPr>
                <w:lang w:val="en-US"/>
              </w:rPr>
              <w:t>Clients should be offered pre-test counselling for CITC</w:t>
            </w:r>
          </w:p>
        </w:tc>
        <w:tc>
          <w:tcPr>
            <w:tcW w:w="1313" w:type="dxa"/>
            <w:vAlign w:val="center"/>
          </w:tcPr>
          <w:p w14:paraId="1E889C9E" w14:textId="77777777" w:rsidR="00A114CA" w:rsidRPr="00FB39B2" w:rsidRDefault="00A114CA" w:rsidP="005F756F">
            <w:pPr>
              <w:spacing w:line="360" w:lineRule="auto"/>
              <w:jc w:val="center"/>
              <w:rPr>
                <w:lang w:val="en-US"/>
              </w:rPr>
            </w:pPr>
          </w:p>
        </w:tc>
        <w:tc>
          <w:tcPr>
            <w:tcW w:w="1116" w:type="dxa"/>
            <w:vAlign w:val="center"/>
          </w:tcPr>
          <w:p w14:paraId="79ED272C" w14:textId="77777777" w:rsidR="00A114CA" w:rsidRPr="00FB39B2" w:rsidRDefault="00A114CA" w:rsidP="005F756F">
            <w:pPr>
              <w:spacing w:line="360" w:lineRule="auto"/>
              <w:jc w:val="center"/>
              <w:rPr>
                <w:lang w:val="en-US"/>
              </w:rPr>
            </w:pPr>
          </w:p>
        </w:tc>
        <w:tc>
          <w:tcPr>
            <w:tcW w:w="1003" w:type="dxa"/>
            <w:vAlign w:val="center"/>
          </w:tcPr>
          <w:p w14:paraId="1A04B1A8" w14:textId="77777777" w:rsidR="00A114CA" w:rsidRPr="00FB39B2" w:rsidRDefault="00A114CA" w:rsidP="005F756F">
            <w:pPr>
              <w:spacing w:line="360" w:lineRule="auto"/>
              <w:jc w:val="center"/>
              <w:rPr>
                <w:lang w:val="en-US"/>
              </w:rPr>
            </w:pPr>
          </w:p>
        </w:tc>
        <w:tc>
          <w:tcPr>
            <w:tcW w:w="1071" w:type="dxa"/>
            <w:vAlign w:val="center"/>
          </w:tcPr>
          <w:p w14:paraId="41203872" w14:textId="77777777" w:rsidR="00A114CA" w:rsidRPr="00FB39B2" w:rsidRDefault="00A114CA" w:rsidP="005F756F">
            <w:pPr>
              <w:spacing w:line="360" w:lineRule="auto"/>
              <w:jc w:val="center"/>
              <w:rPr>
                <w:lang w:val="en-US"/>
              </w:rPr>
            </w:pPr>
          </w:p>
        </w:tc>
        <w:tc>
          <w:tcPr>
            <w:tcW w:w="1167" w:type="dxa"/>
            <w:vAlign w:val="center"/>
          </w:tcPr>
          <w:p w14:paraId="0C225305" w14:textId="77777777" w:rsidR="00A114CA" w:rsidRPr="00FB39B2" w:rsidRDefault="00A114CA" w:rsidP="005F756F">
            <w:pPr>
              <w:spacing w:line="360" w:lineRule="auto"/>
              <w:jc w:val="center"/>
              <w:rPr>
                <w:lang w:val="en-US"/>
              </w:rPr>
            </w:pPr>
          </w:p>
        </w:tc>
      </w:tr>
      <w:tr w:rsidR="00FB39B2" w:rsidRPr="00FB39B2" w14:paraId="4E3F4561" w14:textId="77777777" w:rsidTr="005F756F">
        <w:tc>
          <w:tcPr>
            <w:tcW w:w="5850" w:type="dxa"/>
            <w:vAlign w:val="center"/>
          </w:tcPr>
          <w:p w14:paraId="7FDCCD0D" w14:textId="0EC36278" w:rsidR="007B6D25" w:rsidRPr="00FB39B2" w:rsidRDefault="007B6D25" w:rsidP="00924D6A">
            <w:pPr>
              <w:pStyle w:val="ListParagraph"/>
              <w:numPr>
                <w:ilvl w:val="0"/>
                <w:numId w:val="6"/>
              </w:numPr>
              <w:spacing w:line="360" w:lineRule="auto"/>
              <w:ind w:left="345" w:hanging="345"/>
              <w:jc w:val="left"/>
              <w:rPr>
                <w:lang w:val="en-US"/>
              </w:rPr>
            </w:pPr>
            <w:r w:rsidRPr="00FB39B2">
              <w:rPr>
                <w:lang w:val="en-US"/>
              </w:rPr>
              <w:t>There are no consequences for discrimination or denial of services based on HIV status</w:t>
            </w:r>
          </w:p>
        </w:tc>
        <w:tc>
          <w:tcPr>
            <w:tcW w:w="1313" w:type="dxa"/>
            <w:vAlign w:val="center"/>
          </w:tcPr>
          <w:p w14:paraId="54B363C2" w14:textId="77777777" w:rsidR="007B6D25" w:rsidRPr="00FB39B2" w:rsidRDefault="007B6D25" w:rsidP="005F756F">
            <w:pPr>
              <w:spacing w:line="360" w:lineRule="auto"/>
              <w:jc w:val="center"/>
              <w:rPr>
                <w:lang w:val="en-US"/>
              </w:rPr>
            </w:pPr>
          </w:p>
        </w:tc>
        <w:tc>
          <w:tcPr>
            <w:tcW w:w="1116" w:type="dxa"/>
            <w:vAlign w:val="center"/>
          </w:tcPr>
          <w:p w14:paraId="0106E305" w14:textId="77777777" w:rsidR="007B6D25" w:rsidRPr="00FB39B2" w:rsidRDefault="007B6D25" w:rsidP="005F756F">
            <w:pPr>
              <w:spacing w:line="360" w:lineRule="auto"/>
              <w:jc w:val="center"/>
              <w:rPr>
                <w:lang w:val="en-US"/>
              </w:rPr>
            </w:pPr>
          </w:p>
        </w:tc>
        <w:tc>
          <w:tcPr>
            <w:tcW w:w="1003" w:type="dxa"/>
            <w:vAlign w:val="center"/>
          </w:tcPr>
          <w:p w14:paraId="003FEC9F" w14:textId="77777777" w:rsidR="007B6D25" w:rsidRPr="00FB39B2" w:rsidRDefault="007B6D25" w:rsidP="005F756F">
            <w:pPr>
              <w:spacing w:line="360" w:lineRule="auto"/>
              <w:jc w:val="center"/>
              <w:rPr>
                <w:lang w:val="en-US"/>
              </w:rPr>
            </w:pPr>
          </w:p>
        </w:tc>
        <w:tc>
          <w:tcPr>
            <w:tcW w:w="1071" w:type="dxa"/>
            <w:vAlign w:val="center"/>
          </w:tcPr>
          <w:p w14:paraId="2F652CE9" w14:textId="77777777" w:rsidR="007B6D25" w:rsidRPr="00FB39B2" w:rsidRDefault="007B6D25" w:rsidP="005F756F">
            <w:pPr>
              <w:spacing w:line="360" w:lineRule="auto"/>
              <w:jc w:val="center"/>
              <w:rPr>
                <w:lang w:val="en-US"/>
              </w:rPr>
            </w:pPr>
          </w:p>
        </w:tc>
        <w:tc>
          <w:tcPr>
            <w:tcW w:w="1167" w:type="dxa"/>
            <w:vAlign w:val="center"/>
          </w:tcPr>
          <w:p w14:paraId="5778BEDF" w14:textId="77777777" w:rsidR="007B6D25" w:rsidRPr="00FB39B2" w:rsidRDefault="007B6D25" w:rsidP="005F756F">
            <w:pPr>
              <w:spacing w:line="360" w:lineRule="auto"/>
              <w:jc w:val="center"/>
              <w:rPr>
                <w:lang w:val="en-US"/>
              </w:rPr>
            </w:pPr>
          </w:p>
        </w:tc>
      </w:tr>
      <w:tr w:rsidR="00FB39B2" w:rsidRPr="00FB39B2" w14:paraId="1E5C090E" w14:textId="77777777" w:rsidTr="005F756F">
        <w:tc>
          <w:tcPr>
            <w:tcW w:w="5850" w:type="dxa"/>
            <w:vAlign w:val="center"/>
          </w:tcPr>
          <w:p w14:paraId="2363773F" w14:textId="1C4E2811" w:rsidR="007B6D25" w:rsidRPr="00FB39B2" w:rsidRDefault="00765943" w:rsidP="00924D6A">
            <w:pPr>
              <w:pStyle w:val="ListParagraph"/>
              <w:numPr>
                <w:ilvl w:val="0"/>
                <w:numId w:val="6"/>
              </w:numPr>
              <w:spacing w:line="360" w:lineRule="auto"/>
              <w:ind w:left="345" w:hanging="345"/>
              <w:jc w:val="left"/>
              <w:rPr>
                <w:lang w:val="en-US"/>
              </w:rPr>
            </w:pPr>
            <w:r w:rsidRPr="00FB39B2">
              <w:rPr>
                <w:lang w:val="en-US"/>
              </w:rPr>
              <w:t>There are no requirements for obtaining informed consent, including written consent for adolescents and vulnerable groups</w:t>
            </w:r>
          </w:p>
        </w:tc>
        <w:tc>
          <w:tcPr>
            <w:tcW w:w="1313" w:type="dxa"/>
            <w:vAlign w:val="center"/>
          </w:tcPr>
          <w:p w14:paraId="39E27D09" w14:textId="77777777" w:rsidR="007B6D25" w:rsidRPr="00FB39B2" w:rsidRDefault="007B6D25" w:rsidP="005F756F">
            <w:pPr>
              <w:spacing w:line="360" w:lineRule="auto"/>
              <w:jc w:val="center"/>
              <w:rPr>
                <w:lang w:val="en-US"/>
              </w:rPr>
            </w:pPr>
          </w:p>
        </w:tc>
        <w:tc>
          <w:tcPr>
            <w:tcW w:w="1116" w:type="dxa"/>
            <w:vAlign w:val="center"/>
          </w:tcPr>
          <w:p w14:paraId="40E3913F" w14:textId="77777777" w:rsidR="007B6D25" w:rsidRPr="00FB39B2" w:rsidRDefault="007B6D25" w:rsidP="005F756F">
            <w:pPr>
              <w:spacing w:line="360" w:lineRule="auto"/>
              <w:jc w:val="center"/>
              <w:rPr>
                <w:lang w:val="en-US"/>
              </w:rPr>
            </w:pPr>
          </w:p>
        </w:tc>
        <w:tc>
          <w:tcPr>
            <w:tcW w:w="1003" w:type="dxa"/>
            <w:vAlign w:val="center"/>
          </w:tcPr>
          <w:p w14:paraId="7547E298" w14:textId="77777777" w:rsidR="007B6D25" w:rsidRPr="00FB39B2" w:rsidRDefault="007B6D25" w:rsidP="005F756F">
            <w:pPr>
              <w:spacing w:line="360" w:lineRule="auto"/>
              <w:jc w:val="center"/>
              <w:rPr>
                <w:lang w:val="en-US"/>
              </w:rPr>
            </w:pPr>
          </w:p>
        </w:tc>
        <w:tc>
          <w:tcPr>
            <w:tcW w:w="1071" w:type="dxa"/>
            <w:vAlign w:val="center"/>
          </w:tcPr>
          <w:p w14:paraId="61CCD0B6" w14:textId="77777777" w:rsidR="007B6D25" w:rsidRPr="00FB39B2" w:rsidRDefault="007B6D25" w:rsidP="005F756F">
            <w:pPr>
              <w:spacing w:line="360" w:lineRule="auto"/>
              <w:jc w:val="center"/>
              <w:rPr>
                <w:lang w:val="en-US"/>
              </w:rPr>
            </w:pPr>
          </w:p>
        </w:tc>
        <w:tc>
          <w:tcPr>
            <w:tcW w:w="1167" w:type="dxa"/>
            <w:vAlign w:val="center"/>
          </w:tcPr>
          <w:p w14:paraId="096FBAC0" w14:textId="77777777" w:rsidR="007B6D25" w:rsidRPr="00FB39B2" w:rsidRDefault="007B6D25" w:rsidP="005F756F">
            <w:pPr>
              <w:spacing w:line="360" w:lineRule="auto"/>
              <w:jc w:val="center"/>
              <w:rPr>
                <w:lang w:val="en-US"/>
              </w:rPr>
            </w:pPr>
          </w:p>
        </w:tc>
      </w:tr>
      <w:tr w:rsidR="00FB39B2" w:rsidRPr="00FB39B2" w14:paraId="6C153AA5" w14:textId="77777777" w:rsidTr="005F756F">
        <w:tc>
          <w:tcPr>
            <w:tcW w:w="5850" w:type="dxa"/>
            <w:vAlign w:val="center"/>
          </w:tcPr>
          <w:p w14:paraId="7A0B3767" w14:textId="3DAAEC84" w:rsidR="00765943" w:rsidRPr="00FB39B2" w:rsidRDefault="00765943" w:rsidP="00924D6A">
            <w:pPr>
              <w:pStyle w:val="ListParagraph"/>
              <w:numPr>
                <w:ilvl w:val="0"/>
                <w:numId w:val="6"/>
              </w:numPr>
              <w:spacing w:line="360" w:lineRule="auto"/>
              <w:ind w:left="345" w:hanging="345"/>
              <w:jc w:val="left"/>
              <w:rPr>
                <w:lang w:val="en-US"/>
              </w:rPr>
            </w:pPr>
            <w:r w:rsidRPr="00FB39B2">
              <w:rPr>
                <w:lang w:val="en-US"/>
              </w:rPr>
              <w:t>HIV infection is a chronic condition that requires lifelong therapy</w:t>
            </w:r>
          </w:p>
        </w:tc>
        <w:tc>
          <w:tcPr>
            <w:tcW w:w="1313" w:type="dxa"/>
            <w:vAlign w:val="center"/>
          </w:tcPr>
          <w:p w14:paraId="1B59568B" w14:textId="77777777" w:rsidR="00765943" w:rsidRPr="00FB39B2" w:rsidRDefault="00765943" w:rsidP="005F756F">
            <w:pPr>
              <w:spacing w:line="360" w:lineRule="auto"/>
              <w:jc w:val="center"/>
              <w:rPr>
                <w:lang w:val="en-US"/>
              </w:rPr>
            </w:pPr>
          </w:p>
        </w:tc>
        <w:tc>
          <w:tcPr>
            <w:tcW w:w="1116" w:type="dxa"/>
            <w:vAlign w:val="center"/>
          </w:tcPr>
          <w:p w14:paraId="4D59CA2B" w14:textId="77777777" w:rsidR="00765943" w:rsidRPr="00FB39B2" w:rsidRDefault="00765943" w:rsidP="005F756F">
            <w:pPr>
              <w:spacing w:line="360" w:lineRule="auto"/>
              <w:jc w:val="center"/>
              <w:rPr>
                <w:lang w:val="en-US"/>
              </w:rPr>
            </w:pPr>
          </w:p>
        </w:tc>
        <w:tc>
          <w:tcPr>
            <w:tcW w:w="1003" w:type="dxa"/>
            <w:vAlign w:val="center"/>
          </w:tcPr>
          <w:p w14:paraId="08ADABE4" w14:textId="77777777" w:rsidR="00765943" w:rsidRPr="00FB39B2" w:rsidRDefault="00765943" w:rsidP="005F756F">
            <w:pPr>
              <w:spacing w:line="360" w:lineRule="auto"/>
              <w:jc w:val="center"/>
              <w:rPr>
                <w:lang w:val="en-US"/>
              </w:rPr>
            </w:pPr>
          </w:p>
        </w:tc>
        <w:tc>
          <w:tcPr>
            <w:tcW w:w="1071" w:type="dxa"/>
            <w:vAlign w:val="center"/>
          </w:tcPr>
          <w:p w14:paraId="09A7FC42" w14:textId="77777777" w:rsidR="00765943" w:rsidRPr="00FB39B2" w:rsidRDefault="00765943" w:rsidP="005F756F">
            <w:pPr>
              <w:spacing w:line="360" w:lineRule="auto"/>
              <w:jc w:val="center"/>
              <w:rPr>
                <w:lang w:val="en-US"/>
              </w:rPr>
            </w:pPr>
          </w:p>
        </w:tc>
        <w:tc>
          <w:tcPr>
            <w:tcW w:w="1167" w:type="dxa"/>
            <w:vAlign w:val="center"/>
          </w:tcPr>
          <w:p w14:paraId="0C852CD2" w14:textId="77777777" w:rsidR="00765943" w:rsidRPr="00FB39B2" w:rsidRDefault="00765943" w:rsidP="005F756F">
            <w:pPr>
              <w:spacing w:line="360" w:lineRule="auto"/>
              <w:jc w:val="center"/>
              <w:rPr>
                <w:lang w:val="en-US"/>
              </w:rPr>
            </w:pPr>
          </w:p>
        </w:tc>
      </w:tr>
      <w:tr w:rsidR="00FB39B2" w:rsidRPr="00FB39B2" w14:paraId="7E8A2169" w14:textId="77777777" w:rsidTr="005F756F">
        <w:tc>
          <w:tcPr>
            <w:tcW w:w="5850" w:type="dxa"/>
            <w:vAlign w:val="center"/>
          </w:tcPr>
          <w:p w14:paraId="3BECD7CA" w14:textId="3017A961" w:rsidR="00CB1203" w:rsidRPr="00FB39B2" w:rsidRDefault="00CB1203" w:rsidP="00924D6A">
            <w:pPr>
              <w:pStyle w:val="ListParagraph"/>
              <w:numPr>
                <w:ilvl w:val="0"/>
                <w:numId w:val="6"/>
              </w:numPr>
              <w:spacing w:line="360" w:lineRule="auto"/>
              <w:ind w:left="345" w:hanging="345"/>
              <w:jc w:val="left"/>
              <w:rPr>
                <w:lang w:val="en-US"/>
              </w:rPr>
            </w:pPr>
            <w:r w:rsidRPr="00FB39B2">
              <w:rPr>
                <w:lang w:val="en-US"/>
              </w:rPr>
              <w:t>HIV infection is definitively curable</w:t>
            </w:r>
          </w:p>
        </w:tc>
        <w:tc>
          <w:tcPr>
            <w:tcW w:w="1313" w:type="dxa"/>
            <w:vAlign w:val="center"/>
          </w:tcPr>
          <w:p w14:paraId="081F228C" w14:textId="77777777" w:rsidR="00CB1203" w:rsidRPr="00FB39B2" w:rsidRDefault="00CB1203" w:rsidP="005F756F">
            <w:pPr>
              <w:spacing w:line="360" w:lineRule="auto"/>
              <w:jc w:val="center"/>
              <w:rPr>
                <w:lang w:val="en-US"/>
              </w:rPr>
            </w:pPr>
          </w:p>
        </w:tc>
        <w:tc>
          <w:tcPr>
            <w:tcW w:w="1116" w:type="dxa"/>
            <w:vAlign w:val="center"/>
          </w:tcPr>
          <w:p w14:paraId="2D7D173F" w14:textId="77777777" w:rsidR="00CB1203" w:rsidRPr="00FB39B2" w:rsidRDefault="00CB1203" w:rsidP="005F756F">
            <w:pPr>
              <w:spacing w:line="360" w:lineRule="auto"/>
              <w:jc w:val="center"/>
              <w:rPr>
                <w:lang w:val="en-US"/>
              </w:rPr>
            </w:pPr>
          </w:p>
        </w:tc>
        <w:tc>
          <w:tcPr>
            <w:tcW w:w="1003" w:type="dxa"/>
            <w:vAlign w:val="center"/>
          </w:tcPr>
          <w:p w14:paraId="32F1A32E" w14:textId="77777777" w:rsidR="00CB1203" w:rsidRPr="00FB39B2" w:rsidRDefault="00CB1203" w:rsidP="005F756F">
            <w:pPr>
              <w:spacing w:line="360" w:lineRule="auto"/>
              <w:jc w:val="center"/>
              <w:rPr>
                <w:lang w:val="en-US"/>
              </w:rPr>
            </w:pPr>
          </w:p>
        </w:tc>
        <w:tc>
          <w:tcPr>
            <w:tcW w:w="1071" w:type="dxa"/>
            <w:vAlign w:val="center"/>
          </w:tcPr>
          <w:p w14:paraId="7B0DE6A3" w14:textId="77777777" w:rsidR="00CB1203" w:rsidRPr="00FB39B2" w:rsidRDefault="00CB1203" w:rsidP="005F756F">
            <w:pPr>
              <w:spacing w:line="360" w:lineRule="auto"/>
              <w:jc w:val="center"/>
              <w:rPr>
                <w:lang w:val="en-US"/>
              </w:rPr>
            </w:pPr>
          </w:p>
        </w:tc>
        <w:tc>
          <w:tcPr>
            <w:tcW w:w="1167" w:type="dxa"/>
            <w:vAlign w:val="center"/>
          </w:tcPr>
          <w:p w14:paraId="5F55EDA1" w14:textId="77777777" w:rsidR="00CB1203" w:rsidRPr="00FB39B2" w:rsidRDefault="00CB1203" w:rsidP="005F756F">
            <w:pPr>
              <w:spacing w:line="360" w:lineRule="auto"/>
              <w:jc w:val="center"/>
              <w:rPr>
                <w:lang w:val="en-US"/>
              </w:rPr>
            </w:pPr>
          </w:p>
        </w:tc>
      </w:tr>
      <w:tr w:rsidR="00FB39B2" w:rsidRPr="00FB39B2" w14:paraId="1F3D52D7" w14:textId="77777777" w:rsidTr="005F756F">
        <w:tc>
          <w:tcPr>
            <w:tcW w:w="5850" w:type="dxa"/>
            <w:vAlign w:val="center"/>
          </w:tcPr>
          <w:p w14:paraId="3057EF4E" w14:textId="06343E6D" w:rsidR="00CB1203" w:rsidRPr="00FB39B2" w:rsidRDefault="00CB1203" w:rsidP="00924D6A">
            <w:pPr>
              <w:pStyle w:val="ListParagraph"/>
              <w:numPr>
                <w:ilvl w:val="0"/>
                <w:numId w:val="6"/>
              </w:numPr>
              <w:spacing w:line="360" w:lineRule="auto"/>
              <w:ind w:left="345" w:hanging="345"/>
              <w:jc w:val="left"/>
              <w:rPr>
                <w:lang w:val="en-US"/>
              </w:rPr>
            </w:pPr>
            <w:r w:rsidRPr="00FB39B2">
              <w:rPr>
                <w:lang w:val="en-US"/>
              </w:rPr>
              <w:t>Nutritional status and capacity to adhere to treatment should be assessed during clinical evaluation</w:t>
            </w:r>
          </w:p>
        </w:tc>
        <w:tc>
          <w:tcPr>
            <w:tcW w:w="1313" w:type="dxa"/>
            <w:vAlign w:val="center"/>
          </w:tcPr>
          <w:p w14:paraId="38844B6B" w14:textId="77777777" w:rsidR="00CB1203" w:rsidRPr="00FB39B2" w:rsidRDefault="00CB1203" w:rsidP="005F756F">
            <w:pPr>
              <w:spacing w:line="360" w:lineRule="auto"/>
              <w:jc w:val="center"/>
              <w:rPr>
                <w:lang w:val="en-US"/>
              </w:rPr>
            </w:pPr>
          </w:p>
        </w:tc>
        <w:tc>
          <w:tcPr>
            <w:tcW w:w="1116" w:type="dxa"/>
            <w:vAlign w:val="center"/>
          </w:tcPr>
          <w:p w14:paraId="464E17AB" w14:textId="77777777" w:rsidR="00CB1203" w:rsidRPr="00FB39B2" w:rsidRDefault="00CB1203" w:rsidP="005F756F">
            <w:pPr>
              <w:spacing w:line="360" w:lineRule="auto"/>
              <w:jc w:val="center"/>
              <w:rPr>
                <w:lang w:val="en-US"/>
              </w:rPr>
            </w:pPr>
          </w:p>
        </w:tc>
        <w:tc>
          <w:tcPr>
            <w:tcW w:w="1003" w:type="dxa"/>
            <w:vAlign w:val="center"/>
          </w:tcPr>
          <w:p w14:paraId="3CEEE61F" w14:textId="77777777" w:rsidR="00CB1203" w:rsidRPr="00FB39B2" w:rsidRDefault="00CB1203" w:rsidP="005F756F">
            <w:pPr>
              <w:spacing w:line="360" w:lineRule="auto"/>
              <w:jc w:val="center"/>
              <w:rPr>
                <w:lang w:val="en-US"/>
              </w:rPr>
            </w:pPr>
          </w:p>
        </w:tc>
        <w:tc>
          <w:tcPr>
            <w:tcW w:w="1071" w:type="dxa"/>
            <w:vAlign w:val="center"/>
          </w:tcPr>
          <w:p w14:paraId="33FEF56D" w14:textId="77777777" w:rsidR="00CB1203" w:rsidRPr="00FB39B2" w:rsidRDefault="00CB1203" w:rsidP="005F756F">
            <w:pPr>
              <w:spacing w:line="360" w:lineRule="auto"/>
              <w:jc w:val="center"/>
              <w:rPr>
                <w:lang w:val="en-US"/>
              </w:rPr>
            </w:pPr>
          </w:p>
        </w:tc>
        <w:tc>
          <w:tcPr>
            <w:tcW w:w="1167" w:type="dxa"/>
            <w:vAlign w:val="center"/>
          </w:tcPr>
          <w:p w14:paraId="571A18FC" w14:textId="77777777" w:rsidR="00CB1203" w:rsidRPr="00FB39B2" w:rsidRDefault="00CB1203" w:rsidP="005F756F">
            <w:pPr>
              <w:spacing w:line="360" w:lineRule="auto"/>
              <w:jc w:val="center"/>
              <w:rPr>
                <w:lang w:val="en-US"/>
              </w:rPr>
            </w:pPr>
          </w:p>
        </w:tc>
      </w:tr>
      <w:tr w:rsidR="00FB39B2" w:rsidRPr="00FB39B2" w14:paraId="3F45863A" w14:textId="77777777" w:rsidTr="005F756F">
        <w:tc>
          <w:tcPr>
            <w:tcW w:w="5850" w:type="dxa"/>
            <w:vAlign w:val="center"/>
          </w:tcPr>
          <w:p w14:paraId="2AEAFAF1" w14:textId="2FA4D4E3" w:rsidR="00CB1203" w:rsidRPr="00FB39B2" w:rsidRDefault="00E17B08" w:rsidP="00924D6A">
            <w:pPr>
              <w:pStyle w:val="ListParagraph"/>
              <w:numPr>
                <w:ilvl w:val="0"/>
                <w:numId w:val="6"/>
              </w:numPr>
              <w:spacing w:line="360" w:lineRule="auto"/>
              <w:ind w:left="345" w:hanging="345"/>
              <w:jc w:val="left"/>
              <w:rPr>
                <w:lang w:val="en-US"/>
              </w:rPr>
            </w:pPr>
            <w:r w:rsidRPr="00FB39B2">
              <w:rPr>
                <w:lang w:val="en-US"/>
              </w:rPr>
              <w:lastRenderedPageBreak/>
              <w:t>ART initiation should not be delayed due to baseline laboratory tests. It can be initiated while the tests are pending</w:t>
            </w:r>
          </w:p>
        </w:tc>
        <w:tc>
          <w:tcPr>
            <w:tcW w:w="1313" w:type="dxa"/>
            <w:vAlign w:val="center"/>
          </w:tcPr>
          <w:p w14:paraId="13A9CB31" w14:textId="77777777" w:rsidR="00CB1203" w:rsidRPr="00FB39B2" w:rsidRDefault="00CB1203" w:rsidP="005F756F">
            <w:pPr>
              <w:spacing w:line="360" w:lineRule="auto"/>
              <w:jc w:val="center"/>
              <w:rPr>
                <w:lang w:val="en-US"/>
              </w:rPr>
            </w:pPr>
          </w:p>
        </w:tc>
        <w:tc>
          <w:tcPr>
            <w:tcW w:w="1116" w:type="dxa"/>
            <w:vAlign w:val="center"/>
          </w:tcPr>
          <w:p w14:paraId="73E4CFE5" w14:textId="77777777" w:rsidR="00CB1203" w:rsidRPr="00FB39B2" w:rsidRDefault="00CB1203" w:rsidP="005F756F">
            <w:pPr>
              <w:spacing w:line="360" w:lineRule="auto"/>
              <w:jc w:val="center"/>
              <w:rPr>
                <w:lang w:val="en-US"/>
              </w:rPr>
            </w:pPr>
          </w:p>
        </w:tc>
        <w:tc>
          <w:tcPr>
            <w:tcW w:w="1003" w:type="dxa"/>
            <w:vAlign w:val="center"/>
          </w:tcPr>
          <w:p w14:paraId="2C086DC4" w14:textId="77777777" w:rsidR="00CB1203" w:rsidRPr="00FB39B2" w:rsidRDefault="00CB1203" w:rsidP="005F756F">
            <w:pPr>
              <w:spacing w:line="360" w:lineRule="auto"/>
              <w:jc w:val="center"/>
              <w:rPr>
                <w:lang w:val="en-US"/>
              </w:rPr>
            </w:pPr>
          </w:p>
        </w:tc>
        <w:tc>
          <w:tcPr>
            <w:tcW w:w="1071" w:type="dxa"/>
            <w:vAlign w:val="center"/>
          </w:tcPr>
          <w:p w14:paraId="5A67CF7E" w14:textId="77777777" w:rsidR="00CB1203" w:rsidRPr="00FB39B2" w:rsidRDefault="00CB1203" w:rsidP="005F756F">
            <w:pPr>
              <w:spacing w:line="360" w:lineRule="auto"/>
              <w:jc w:val="center"/>
              <w:rPr>
                <w:lang w:val="en-US"/>
              </w:rPr>
            </w:pPr>
          </w:p>
        </w:tc>
        <w:tc>
          <w:tcPr>
            <w:tcW w:w="1167" w:type="dxa"/>
            <w:vAlign w:val="center"/>
          </w:tcPr>
          <w:p w14:paraId="5B900610" w14:textId="77777777" w:rsidR="00CB1203" w:rsidRPr="00FB39B2" w:rsidRDefault="00CB1203" w:rsidP="005F756F">
            <w:pPr>
              <w:spacing w:line="360" w:lineRule="auto"/>
              <w:jc w:val="center"/>
              <w:rPr>
                <w:lang w:val="en-US"/>
              </w:rPr>
            </w:pPr>
          </w:p>
        </w:tc>
      </w:tr>
      <w:tr w:rsidR="00FB39B2" w:rsidRPr="00FB39B2" w14:paraId="384D799E" w14:textId="77777777" w:rsidTr="005F756F">
        <w:tc>
          <w:tcPr>
            <w:tcW w:w="5850" w:type="dxa"/>
            <w:vAlign w:val="center"/>
          </w:tcPr>
          <w:p w14:paraId="2BBE08BF" w14:textId="3AC47886" w:rsidR="00E17B08" w:rsidRPr="00FB39B2" w:rsidRDefault="00924D6A" w:rsidP="00924D6A">
            <w:pPr>
              <w:pStyle w:val="ListParagraph"/>
              <w:numPr>
                <w:ilvl w:val="0"/>
                <w:numId w:val="6"/>
              </w:numPr>
              <w:spacing w:line="360" w:lineRule="auto"/>
              <w:ind w:left="345" w:hanging="345"/>
              <w:jc w:val="left"/>
              <w:rPr>
                <w:lang w:val="en-US"/>
              </w:rPr>
            </w:pPr>
            <w:r w:rsidRPr="00FB39B2">
              <w:rPr>
                <w:lang w:val="en-US"/>
              </w:rPr>
              <w:t>Clients with opportunistic infections should be treated first before ART initiation</w:t>
            </w:r>
          </w:p>
        </w:tc>
        <w:tc>
          <w:tcPr>
            <w:tcW w:w="1313" w:type="dxa"/>
            <w:vAlign w:val="center"/>
          </w:tcPr>
          <w:p w14:paraId="34623FA9" w14:textId="77777777" w:rsidR="00E17B08" w:rsidRPr="00FB39B2" w:rsidRDefault="00E17B08" w:rsidP="005F756F">
            <w:pPr>
              <w:spacing w:line="360" w:lineRule="auto"/>
              <w:jc w:val="center"/>
              <w:rPr>
                <w:lang w:val="en-US"/>
              </w:rPr>
            </w:pPr>
          </w:p>
        </w:tc>
        <w:tc>
          <w:tcPr>
            <w:tcW w:w="1116" w:type="dxa"/>
            <w:vAlign w:val="center"/>
          </w:tcPr>
          <w:p w14:paraId="3830F9AE" w14:textId="77777777" w:rsidR="00E17B08" w:rsidRPr="00FB39B2" w:rsidRDefault="00E17B08" w:rsidP="005F756F">
            <w:pPr>
              <w:spacing w:line="360" w:lineRule="auto"/>
              <w:jc w:val="center"/>
              <w:rPr>
                <w:lang w:val="en-US"/>
              </w:rPr>
            </w:pPr>
          </w:p>
        </w:tc>
        <w:tc>
          <w:tcPr>
            <w:tcW w:w="1003" w:type="dxa"/>
            <w:vAlign w:val="center"/>
          </w:tcPr>
          <w:p w14:paraId="49E76665" w14:textId="77777777" w:rsidR="00E17B08" w:rsidRPr="00FB39B2" w:rsidRDefault="00E17B08" w:rsidP="005F756F">
            <w:pPr>
              <w:spacing w:line="360" w:lineRule="auto"/>
              <w:jc w:val="center"/>
              <w:rPr>
                <w:lang w:val="en-US"/>
              </w:rPr>
            </w:pPr>
          </w:p>
        </w:tc>
        <w:tc>
          <w:tcPr>
            <w:tcW w:w="1071" w:type="dxa"/>
            <w:vAlign w:val="center"/>
          </w:tcPr>
          <w:p w14:paraId="4D5016E5" w14:textId="77777777" w:rsidR="00E17B08" w:rsidRPr="00FB39B2" w:rsidRDefault="00E17B08" w:rsidP="005F756F">
            <w:pPr>
              <w:spacing w:line="360" w:lineRule="auto"/>
              <w:jc w:val="center"/>
              <w:rPr>
                <w:lang w:val="en-US"/>
              </w:rPr>
            </w:pPr>
          </w:p>
        </w:tc>
        <w:tc>
          <w:tcPr>
            <w:tcW w:w="1167" w:type="dxa"/>
            <w:vAlign w:val="center"/>
          </w:tcPr>
          <w:p w14:paraId="148B1FBE" w14:textId="77777777" w:rsidR="00E17B08" w:rsidRPr="00FB39B2" w:rsidRDefault="00E17B08" w:rsidP="005F756F">
            <w:pPr>
              <w:spacing w:line="360" w:lineRule="auto"/>
              <w:jc w:val="center"/>
              <w:rPr>
                <w:lang w:val="en-US"/>
              </w:rPr>
            </w:pPr>
          </w:p>
        </w:tc>
      </w:tr>
    </w:tbl>
    <w:p w14:paraId="27B69C88" w14:textId="1A3BFB05" w:rsidR="00593B8D" w:rsidRPr="00FB39B2" w:rsidRDefault="00593B8D" w:rsidP="00C30A9E">
      <w:pPr>
        <w:spacing w:line="276" w:lineRule="auto"/>
        <w:rPr>
          <w:lang w:val="en-US"/>
        </w:rPr>
      </w:pPr>
    </w:p>
    <w:p w14:paraId="0A19BB9F" w14:textId="77777777" w:rsidR="00593B8D" w:rsidRPr="00FB39B2" w:rsidRDefault="00593B8D">
      <w:pPr>
        <w:spacing w:line="259" w:lineRule="auto"/>
        <w:jc w:val="left"/>
        <w:rPr>
          <w:lang w:val="en-US"/>
        </w:rPr>
      </w:pPr>
      <w:r w:rsidRPr="00FB39B2">
        <w:rPr>
          <w:lang w:val="en-US"/>
        </w:rPr>
        <w:br w:type="page"/>
      </w:r>
    </w:p>
    <w:p w14:paraId="0D874A59" w14:textId="3CDDF4DB" w:rsidR="00C30A9E" w:rsidRPr="00FB39B2" w:rsidRDefault="001D19D4" w:rsidP="00C30A9E">
      <w:pPr>
        <w:spacing w:line="276" w:lineRule="auto"/>
        <w:rPr>
          <w:b/>
          <w:lang w:val="en-US"/>
        </w:rPr>
      </w:pPr>
      <w:r w:rsidRPr="00FB39B2">
        <w:rPr>
          <w:b/>
          <w:lang w:val="en-US"/>
        </w:rPr>
        <w:lastRenderedPageBreak/>
        <w:t>SECTION C: PRACTICES OF HIV/AIDS MANAGEMENT AGAINST GHS STANDARD MANAGEMENT</w:t>
      </w:r>
    </w:p>
    <w:p w14:paraId="2A073E17" w14:textId="53DB67C8" w:rsidR="001D19D4" w:rsidRPr="00FB39B2" w:rsidRDefault="001D19D4" w:rsidP="00C30A9E">
      <w:pPr>
        <w:spacing w:line="276" w:lineRule="auto"/>
        <w:rPr>
          <w:lang w:val="en-US"/>
        </w:rPr>
      </w:pPr>
      <w:r w:rsidRPr="00FB39B2">
        <w:rPr>
          <w:b/>
          <w:lang w:val="en-US"/>
        </w:rPr>
        <w:t>This section shall compare your actual practice of HIV/AIDS management against the Standard Guidelines provided by the Ghana Health Service. Kindly answer as accurately as possible.</w:t>
      </w:r>
    </w:p>
    <w:tbl>
      <w:tblPr>
        <w:tblStyle w:val="TableGrid1"/>
        <w:tblW w:w="11520" w:type="dxa"/>
        <w:tblInd w:w="-1085" w:type="dxa"/>
        <w:tblLook w:val="04A0" w:firstRow="1" w:lastRow="0" w:firstColumn="1" w:lastColumn="0" w:noHBand="0" w:noVBand="1"/>
      </w:tblPr>
      <w:tblGrid>
        <w:gridCol w:w="5850"/>
        <w:gridCol w:w="1313"/>
        <w:gridCol w:w="1116"/>
        <w:gridCol w:w="1003"/>
        <w:gridCol w:w="1071"/>
        <w:gridCol w:w="1167"/>
      </w:tblGrid>
      <w:tr w:rsidR="00FB39B2" w:rsidRPr="00FB39B2" w14:paraId="2817689B" w14:textId="77777777" w:rsidTr="00657079">
        <w:tc>
          <w:tcPr>
            <w:tcW w:w="5850" w:type="dxa"/>
            <w:vAlign w:val="center"/>
          </w:tcPr>
          <w:p w14:paraId="38454B03" w14:textId="6F8DA9A3" w:rsidR="00E64C06" w:rsidRPr="00FB39B2" w:rsidRDefault="00E64C06" w:rsidP="00E64C06">
            <w:pPr>
              <w:spacing w:after="160" w:line="360" w:lineRule="auto"/>
              <w:jc w:val="left"/>
              <w:rPr>
                <w:b/>
                <w:lang w:val="en-US"/>
              </w:rPr>
            </w:pPr>
            <w:r w:rsidRPr="00FB39B2">
              <w:rPr>
                <w:b/>
                <w:lang w:val="en-US"/>
              </w:rPr>
              <w:t>Practice</w:t>
            </w:r>
          </w:p>
        </w:tc>
        <w:tc>
          <w:tcPr>
            <w:tcW w:w="1313" w:type="dxa"/>
            <w:vAlign w:val="center"/>
          </w:tcPr>
          <w:p w14:paraId="555B8483" w14:textId="77777777" w:rsidR="00E64C06" w:rsidRPr="00FB39B2" w:rsidRDefault="00E64C06" w:rsidP="00E64C06">
            <w:pPr>
              <w:spacing w:after="160" w:line="360" w:lineRule="auto"/>
              <w:jc w:val="center"/>
              <w:rPr>
                <w:b/>
                <w:lang w:val="en-US"/>
              </w:rPr>
            </w:pPr>
            <w:r w:rsidRPr="00FB39B2">
              <w:rPr>
                <w:b/>
                <w:lang w:val="en-US"/>
              </w:rPr>
              <w:t>Strongly Disagree</w:t>
            </w:r>
          </w:p>
        </w:tc>
        <w:tc>
          <w:tcPr>
            <w:tcW w:w="1116" w:type="dxa"/>
            <w:vAlign w:val="center"/>
          </w:tcPr>
          <w:p w14:paraId="32F767F0" w14:textId="77777777" w:rsidR="00E64C06" w:rsidRPr="00FB39B2" w:rsidRDefault="00E64C06" w:rsidP="00E64C06">
            <w:pPr>
              <w:spacing w:after="160" w:line="360" w:lineRule="auto"/>
              <w:jc w:val="center"/>
              <w:rPr>
                <w:b/>
                <w:lang w:val="en-US"/>
              </w:rPr>
            </w:pPr>
            <w:r w:rsidRPr="00FB39B2">
              <w:rPr>
                <w:b/>
                <w:lang w:val="en-US"/>
              </w:rPr>
              <w:t>Disagree</w:t>
            </w:r>
          </w:p>
        </w:tc>
        <w:tc>
          <w:tcPr>
            <w:tcW w:w="1003" w:type="dxa"/>
            <w:vAlign w:val="center"/>
          </w:tcPr>
          <w:p w14:paraId="585B2D90" w14:textId="77777777" w:rsidR="00E64C06" w:rsidRPr="00FB39B2" w:rsidRDefault="00E64C06" w:rsidP="00E64C06">
            <w:pPr>
              <w:spacing w:after="160" w:line="360" w:lineRule="auto"/>
              <w:jc w:val="center"/>
              <w:rPr>
                <w:b/>
                <w:lang w:val="en-US"/>
              </w:rPr>
            </w:pPr>
            <w:r w:rsidRPr="00FB39B2">
              <w:rPr>
                <w:b/>
                <w:lang w:val="en-US"/>
              </w:rPr>
              <w:t>Neutral</w:t>
            </w:r>
          </w:p>
        </w:tc>
        <w:tc>
          <w:tcPr>
            <w:tcW w:w="1071" w:type="dxa"/>
            <w:vAlign w:val="center"/>
          </w:tcPr>
          <w:p w14:paraId="3CEFE32D" w14:textId="77777777" w:rsidR="00E64C06" w:rsidRPr="00FB39B2" w:rsidRDefault="00E64C06" w:rsidP="00E64C06">
            <w:pPr>
              <w:spacing w:after="160" w:line="360" w:lineRule="auto"/>
              <w:jc w:val="center"/>
              <w:rPr>
                <w:b/>
                <w:lang w:val="en-US"/>
              </w:rPr>
            </w:pPr>
            <w:r w:rsidRPr="00FB39B2">
              <w:rPr>
                <w:b/>
                <w:lang w:val="en-US"/>
              </w:rPr>
              <w:t>Agree</w:t>
            </w:r>
          </w:p>
        </w:tc>
        <w:tc>
          <w:tcPr>
            <w:tcW w:w="1167" w:type="dxa"/>
            <w:vAlign w:val="center"/>
          </w:tcPr>
          <w:p w14:paraId="59EB0478" w14:textId="77777777" w:rsidR="00E64C06" w:rsidRPr="00FB39B2" w:rsidRDefault="00E64C06" w:rsidP="00E64C06">
            <w:pPr>
              <w:spacing w:after="160" w:line="360" w:lineRule="auto"/>
              <w:jc w:val="center"/>
              <w:rPr>
                <w:b/>
                <w:lang w:val="en-US"/>
              </w:rPr>
            </w:pPr>
            <w:r w:rsidRPr="00FB39B2">
              <w:rPr>
                <w:b/>
                <w:lang w:val="en-US"/>
              </w:rPr>
              <w:t>Strongly Agree</w:t>
            </w:r>
          </w:p>
        </w:tc>
      </w:tr>
      <w:tr w:rsidR="00FB39B2" w:rsidRPr="00FB39B2" w14:paraId="4B7B7486" w14:textId="77777777" w:rsidTr="00657079">
        <w:tc>
          <w:tcPr>
            <w:tcW w:w="5850" w:type="dxa"/>
            <w:vAlign w:val="center"/>
          </w:tcPr>
          <w:p w14:paraId="2514C333" w14:textId="6A08A7C9" w:rsidR="00E64C06" w:rsidRPr="00FB39B2" w:rsidRDefault="00E64C06" w:rsidP="00E64C06">
            <w:pPr>
              <w:numPr>
                <w:ilvl w:val="0"/>
                <w:numId w:val="6"/>
              </w:numPr>
              <w:spacing w:after="160" w:line="360" w:lineRule="auto"/>
              <w:ind w:left="345"/>
              <w:contextualSpacing/>
              <w:jc w:val="left"/>
              <w:rPr>
                <w:lang w:val="en-US"/>
              </w:rPr>
            </w:pPr>
            <w:r w:rsidRPr="00FB39B2">
              <w:rPr>
                <w:lang w:val="en-US"/>
              </w:rPr>
              <w:t>I disclose clients’ HIV test results to other healthcare providers for appropriate medical care</w:t>
            </w:r>
          </w:p>
        </w:tc>
        <w:tc>
          <w:tcPr>
            <w:tcW w:w="1313" w:type="dxa"/>
            <w:vAlign w:val="center"/>
          </w:tcPr>
          <w:p w14:paraId="28913A8B" w14:textId="77777777" w:rsidR="00E64C06" w:rsidRPr="00FB39B2" w:rsidRDefault="00E64C06" w:rsidP="00E64C06">
            <w:pPr>
              <w:spacing w:after="160" w:line="360" w:lineRule="auto"/>
              <w:jc w:val="center"/>
              <w:rPr>
                <w:lang w:val="en-US"/>
              </w:rPr>
            </w:pPr>
          </w:p>
        </w:tc>
        <w:tc>
          <w:tcPr>
            <w:tcW w:w="1116" w:type="dxa"/>
            <w:vAlign w:val="center"/>
          </w:tcPr>
          <w:p w14:paraId="667FB71E" w14:textId="77777777" w:rsidR="00E64C06" w:rsidRPr="00FB39B2" w:rsidRDefault="00E64C06" w:rsidP="00E64C06">
            <w:pPr>
              <w:spacing w:after="160" w:line="360" w:lineRule="auto"/>
              <w:jc w:val="center"/>
              <w:rPr>
                <w:lang w:val="en-US"/>
              </w:rPr>
            </w:pPr>
          </w:p>
        </w:tc>
        <w:tc>
          <w:tcPr>
            <w:tcW w:w="1003" w:type="dxa"/>
            <w:vAlign w:val="center"/>
          </w:tcPr>
          <w:p w14:paraId="4CA0E4D2" w14:textId="77777777" w:rsidR="00E64C06" w:rsidRPr="00FB39B2" w:rsidRDefault="00E64C06" w:rsidP="00E64C06">
            <w:pPr>
              <w:spacing w:after="160" w:line="360" w:lineRule="auto"/>
              <w:jc w:val="center"/>
              <w:rPr>
                <w:lang w:val="en-US"/>
              </w:rPr>
            </w:pPr>
          </w:p>
        </w:tc>
        <w:tc>
          <w:tcPr>
            <w:tcW w:w="1071" w:type="dxa"/>
            <w:vAlign w:val="center"/>
          </w:tcPr>
          <w:p w14:paraId="53772DD8" w14:textId="77777777" w:rsidR="00E64C06" w:rsidRPr="00FB39B2" w:rsidRDefault="00E64C06" w:rsidP="00E64C06">
            <w:pPr>
              <w:spacing w:after="160" w:line="360" w:lineRule="auto"/>
              <w:jc w:val="center"/>
              <w:rPr>
                <w:lang w:val="en-US"/>
              </w:rPr>
            </w:pPr>
          </w:p>
        </w:tc>
        <w:tc>
          <w:tcPr>
            <w:tcW w:w="1167" w:type="dxa"/>
            <w:vAlign w:val="center"/>
          </w:tcPr>
          <w:p w14:paraId="1E26A458" w14:textId="77777777" w:rsidR="00E64C06" w:rsidRPr="00FB39B2" w:rsidRDefault="00E64C06" w:rsidP="00E64C06">
            <w:pPr>
              <w:spacing w:after="160" w:line="360" w:lineRule="auto"/>
              <w:jc w:val="center"/>
              <w:rPr>
                <w:lang w:val="en-US"/>
              </w:rPr>
            </w:pPr>
          </w:p>
        </w:tc>
      </w:tr>
      <w:tr w:rsidR="00FB39B2" w:rsidRPr="00FB39B2" w14:paraId="3089CFC2" w14:textId="77777777" w:rsidTr="00657079">
        <w:tc>
          <w:tcPr>
            <w:tcW w:w="5850" w:type="dxa"/>
            <w:vAlign w:val="center"/>
          </w:tcPr>
          <w:p w14:paraId="5A320721" w14:textId="0C162DC3" w:rsidR="00E64C06" w:rsidRPr="00FB39B2" w:rsidRDefault="002926C9" w:rsidP="00E64C06">
            <w:pPr>
              <w:numPr>
                <w:ilvl w:val="0"/>
                <w:numId w:val="6"/>
              </w:numPr>
              <w:spacing w:after="160" w:line="360" w:lineRule="auto"/>
              <w:ind w:left="345"/>
              <w:contextualSpacing/>
              <w:jc w:val="left"/>
              <w:rPr>
                <w:lang w:val="en-US"/>
              </w:rPr>
            </w:pPr>
            <w:r w:rsidRPr="00FB39B2">
              <w:rPr>
                <w:lang w:val="en-US"/>
              </w:rPr>
              <w:t>I ensure that clients fully understand the purpose and benefits of HIV testing before proceeding</w:t>
            </w:r>
          </w:p>
        </w:tc>
        <w:tc>
          <w:tcPr>
            <w:tcW w:w="1313" w:type="dxa"/>
            <w:vAlign w:val="center"/>
          </w:tcPr>
          <w:p w14:paraId="4C485DA5" w14:textId="77777777" w:rsidR="00E64C06" w:rsidRPr="00FB39B2" w:rsidRDefault="00E64C06" w:rsidP="00E64C06">
            <w:pPr>
              <w:spacing w:after="160" w:line="360" w:lineRule="auto"/>
              <w:jc w:val="center"/>
              <w:rPr>
                <w:lang w:val="en-US"/>
              </w:rPr>
            </w:pPr>
          </w:p>
        </w:tc>
        <w:tc>
          <w:tcPr>
            <w:tcW w:w="1116" w:type="dxa"/>
            <w:vAlign w:val="center"/>
          </w:tcPr>
          <w:p w14:paraId="0F3D68EC" w14:textId="77777777" w:rsidR="00E64C06" w:rsidRPr="00FB39B2" w:rsidRDefault="00E64C06" w:rsidP="00E64C06">
            <w:pPr>
              <w:spacing w:after="160" w:line="360" w:lineRule="auto"/>
              <w:jc w:val="center"/>
              <w:rPr>
                <w:lang w:val="en-US"/>
              </w:rPr>
            </w:pPr>
          </w:p>
        </w:tc>
        <w:tc>
          <w:tcPr>
            <w:tcW w:w="1003" w:type="dxa"/>
            <w:vAlign w:val="center"/>
          </w:tcPr>
          <w:p w14:paraId="41EEE161" w14:textId="77777777" w:rsidR="00E64C06" w:rsidRPr="00FB39B2" w:rsidRDefault="00E64C06" w:rsidP="00E64C06">
            <w:pPr>
              <w:spacing w:after="160" w:line="360" w:lineRule="auto"/>
              <w:jc w:val="center"/>
              <w:rPr>
                <w:lang w:val="en-US"/>
              </w:rPr>
            </w:pPr>
          </w:p>
        </w:tc>
        <w:tc>
          <w:tcPr>
            <w:tcW w:w="1071" w:type="dxa"/>
            <w:vAlign w:val="center"/>
          </w:tcPr>
          <w:p w14:paraId="04491032" w14:textId="77777777" w:rsidR="00E64C06" w:rsidRPr="00FB39B2" w:rsidRDefault="00E64C06" w:rsidP="00E64C06">
            <w:pPr>
              <w:spacing w:after="160" w:line="360" w:lineRule="auto"/>
              <w:jc w:val="center"/>
              <w:rPr>
                <w:lang w:val="en-US"/>
              </w:rPr>
            </w:pPr>
          </w:p>
        </w:tc>
        <w:tc>
          <w:tcPr>
            <w:tcW w:w="1167" w:type="dxa"/>
            <w:vAlign w:val="center"/>
          </w:tcPr>
          <w:p w14:paraId="01FF0C5C" w14:textId="77777777" w:rsidR="00E64C06" w:rsidRPr="00FB39B2" w:rsidRDefault="00E64C06" w:rsidP="00E64C06">
            <w:pPr>
              <w:spacing w:after="160" w:line="360" w:lineRule="auto"/>
              <w:jc w:val="center"/>
              <w:rPr>
                <w:lang w:val="en-US"/>
              </w:rPr>
            </w:pPr>
          </w:p>
        </w:tc>
      </w:tr>
      <w:tr w:rsidR="00FB39B2" w:rsidRPr="00FB39B2" w14:paraId="26ED5FE6" w14:textId="77777777" w:rsidTr="00657079">
        <w:tc>
          <w:tcPr>
            <w:tcW w:w="5850" w:type="dxa"/>
            <w:vAlign w:val="center"/>
          </w:tcPr>
          <w:p w14:paraId="31F41102" w14:textId="03D871CF" w:rsidR="00E64C06" w:rsidRPr="00FB39B2" w:rsidRDefault="002926C9" w:rsidP="00E64C06">
            <w:pPr>
              <w:numPr>
                <w:ilvl w:val="0"/>
                <w:numId w:val="6"/>
              </w:numPr>
              <w:spacing w:after="160" w:line="360" w:lineRule="auto"/>
              <w:ind w:left="345" w:hanging="345"/>
              <w:contextualSpacing/>
              <w:jc w:val="left"/>
              <w:rPr>
                <w:lang w:val="en-US"/>
              </w:rPr>
            </w:pPr>
            <w:r w:rsidRPr="00FB39B2">
              <w:rPr>
                <w:lang w:val="en-US"/>
              </w:rPr>
              <w:t>I do not respect clients’ decisions if they choose to refuse HIV testing. I ensure they agree to test.</w:t>
            </w:r>
          </w:p>
        </w:tc>
        <w:tc>
          <w:tcPr>
            <w:tcW w:w="1313" w:type="dxa"/>
            <w:vAlign w:val="center"/>
          </w:tcPr>
          <w:p w14:paraId="7B3D47CC" w14:textId="77777777" w:rsidR="00E64C06" w:rsidRPr="00FB39B2" w:rsidRDefault="00E64C06" w:rsidP="00E64C06">
            <w:pPr>
              <w:spacing w:after="160" w:line="360" w:lineRule="auto"/>
              <w:jc w:val="center"/>
              <w:rPr>
                <w:lang w:val="en-US"/>
              </w:rPr>
            </w:pPr>
          </w:p>
        </w:tc>
        <w:tc>
          <w:tcPr>
            <w:tcW w:w="1116" w:type="dxa"/>
            <w:vAlign w:val="center"/>
          </w:tcPr>
          <w:p w14:paraId="78F867A6" w14:textId="77777777" w:rsidR="00E64C06" w:rsidRPr="00FB39B2" w:rsidRDefault="00E64C06" w:rsidP="00E64C06">
            <w:pPr>
              <w:spacing w:after="160" w:line="360" w:lineRule="auto"/>
              <w:jc w:val="center"/>
              <w:rPr>
                <w:lang w:val="en-US"/>
              </w:rPr>
            </w:pPr>
          </w:p>
        </w:tc>
        <w:tc>
          <w:tcPr>
            <w:tcW w:w="1003" w:type="dxa"/>
            <w:vAlign w:val="center"/>
          </w:tcPr>
          <w:p w14:paraId="6CAD45F6" w14:textId="77777777" w:rsidR="00E64C06" w:rsidRPr="00FB39B2" w:rsidRDefault="00E64C06" w:rsidP="00E64C06">
            <w:pPr>
              <w:spacing w:after="160" w:line="360" w:lineRule="auto"/>
              <w:jc w:val="center"/>
              <w:rPr>
                <w:lang w:val="en-US"/>
              </w:rPr>
            </w:pPr>
          </w:p>
        </w:tc>
        <w:tc>
          <w:tcPr>
            <w:tcW w:w="1071" w:type="dxa"/>
            <w:vAlign w:val="center"/>
          </w:tcPr>
          <w:p w14:paraId="4E61D58B" w14:textId="77777777" w:rsidR="00E64C06" w:rsidRPr="00FB39B2" w:rsidRDefault="00E64C06" w:rsidP="00E64C06">
            <w:pPr>
              <w:spacing w:after="160" w:line="360" w:lineRule="auto"/>
              <w:jc w:val="center"/>
              <w:rPr>
                <w:lang w:val="en-US"/>
              </w:rPr>
            </w:pPr>
          </w:p>
        </w:tc>
        <w:tc>
          <w:tcPr>
            <w:tcW w:w="1167" w:type="dxa"/>
            <w:vAlign w:val="center"/>
          </w:tcPr>
          <w:p w14:paraId="1A4A13FC" w14:textId="77777777" w:rsidR="00E64C06" w:rsidRPr="00FB39B2" w:rsidRDefault="00E64C06" w:rsidP="00E64C06">
            <w:pPr>
              <w:spacing w:after="160" w:line="360" w:lineRule="auto"/>
              <w:jc w:val="center"/>
              <w:rPr>
                <w:lang w:val="en-US"/>
              </w:rPr>
            </w:pPr>
          </w:p>
        </w:tc>
      </w:tr>
      <w:tr w:rsidR="00FB39B2" w:rsidRPr="00FB39B2" w14:paraId="26364FB7" w14:textId="77777777" w:rsidTr="00657079">
        <w:tc>
          <w:tcPr>
            <w:tcW w:w="5850" w:type="dxa"/>
            <w:vAlign w:val="center"/>
          </w:tcPr>
          <w:p w14:paraId="7B84BA9D" w14:textId="083D4AE1" w:rsidR="00E64C06" w:rsidRPr="00FB39B2" w:rsidRDefault="00125405" w:rsidP="00E64C06">
            <w:pPr>
              <w:numPr>
                <w:ilvl w:val="0"/>
                <w:numId w:val="6"/>
              </w:numPr>
              <w:spacing w:after="160" w:line="360" w:lineRule="auto"/>
              <w:ind w:left="345" w:hanging="345"/>
              <w:contextualSpacing/>
              <w:jc w:val="left"/>
              <w:rPr>
                <w:lang w:val="en-US"/>
              </w:rPr>
            </w:pPr>
            <w:r w:rsidRPr="00FB39B2">
              <w:rPr>
                <w:lang w:val="en-US"/>
              </w:rPr>
              <w:t>I escort clients to the point for ART registration and clinical assessment when they test positive</w:t>
            </w:r>
          </w:p>
        </w:tc>
        <w:tc>
          <w:tcPr>
            <w:tcW w:w="1313" w:type="dxa"/>
            <w:vAlign w:val="center"/>
          </w:tcPr>
          <w:p w14:paraId="2DF824DA" w14:textId="77777777" w:rsidR="00E64C06" w:rsidRPr="00FB39B2" w:rsidRDefault="00E64C06" w:rsidP="00E64C06">
            <w:pPr>
              <w:spacing w:after="160" w:line="360" w:lineRule="auto"/>
              <w:jc w:val="center"/>
              <w:rPr>
                <w:lang w:val="en-US"/>
              </w:rPr>
            </w:pPr>
          </w:p>
        </w:tc>
        <w:tc>
          <w:tcPr>
            <w:tcW w:w="1116" w:type="dxa"/>
            <w:vAlign w:val="center"/>
          </w:tcPr>
          <w:p w14:paraId="23AA96F0" w14:textId="77777777" w:rsidR="00E64C06" w:rsidRPr="00FB39B2" w:rsidRDefault="00E64C06" w:rsidP="00E64C06">
            <w:pPr>
              <w:spacing w:after="160" w:line="360" w:lineRule="auto"/>
              <w:jc w:val="center"/>
              <w:rPr>
                <w:lang w:val="en-US"/>
              </w:rPr>
            </w:pPr>
          </w:p>
        </w:tc>
        <w:tc>
          <w:tcPr>
            <w:tcW w:w="1003" w:type="dxa"/>
            <w:vAlign w:val="center"/>
          </w:tcPr>
          <w:p w14:paraId="626D4390" w14:textId="77777777" w:rsidR="00E64C06" w:rsidRPr="00FB39B2" w:rsidRDefault="00E64C06" w:rsidP="00E64C06">
            <w:pPr>
              <w:spacing w:after="160" w:line="360" w:lineRule="auto"/>
              <w:jc w:val="center"/>
              <w:rPr>
                <w:lang w:val="en-US"/>
              </w:rPr>
            </w:pPr>
          </w:p>
        </w:tc>
        <w:tc>
          <w:tcPr>
            <w:tcW w:w="1071" w:type="dxa"/>
            <w:vAlign w:val="center"/>
          </w:tcPr>
          <w:p w14:paraId="14C5C501" w14:textId="77777777" w:rsidR="00E64C06" w:rsidRPr="00FB39B2" w:rsidRDefault="00E64C06" w:rsidP="00E64C06">
            <w:pPr>
              <w:spacing w:after="160" w:line="360" w:lineRule="auto"/>
              <w:jc w:val="center"/>
              <w:rPr>
                <w:lang w:val="en-US"/>
              </w:rPr>
            </w:pPr>
          </w:p>
        </w:tc>
        <w:tc>
          <w:tcPr>
            <w:tcW w:w="1167" w:type="dxa"/>
            <w:vAlign w:val="center"/>
          </w:tcPr>
          <w:p w14:paraId="02237B1A" w14:textId="77777777" w:rsidR="00E64C06" w:rsidRPr="00FB39B2" w:rsidRDefault="00E64C06" w:rsidP="00E64C06">
            <w:pPr>
              <w:spacing w:after="160" w:line="360" w:lineRule="auto"/>
              <w:jc w:val="center"/>
              <w:rPr>
                <w:lang w:val="en-US"/>
              </w:rPr>
            </w:pPr>
          </w:p>
        </w:tc>
      </w:tr>
      <w:tr w:rsidR="00FB39B2" w:rsidRPr="00FB39B2" w14:paraId="52E2B43F" w14:textId="77777777" w:rsidTr="00657079">
        <w:tc>
          <w:tcPr>
            <w:tcW w:w="5850" w:type="dxa"/>
            <w:vAlign w:val="center"/>
          </w:tcPr>
          <w:p w14:paraId="0C9CECF6" w14:textId="275436CF" w:rsidR="00E64C06" w:rsidRPr="00FB39B2" w:rsidRDefault="009316DA" w:rsidP="00125405">
            <w:pPr>
              <w:numPr>
                <w:ilvl w:val="0"/>
                <w:numId w:val="6"/>
              </w:numPr>
              <w:spacing w:after="160" w:line="360" w:lineRule="auto"/>
              <w:ind w:left="345" w:hanging="345"/>
              <w:contextualSpacing/>
              <w:jc w:val="left"/>
              <w:rPr>
                <w:lang w:val="en-US"/>
              </w:rPr>
            </w:pPr>
            <w:r w:rsidRPr="00FB39B2">
              <w:rPr>
                <w:lang w:val="en-US"/>
              </w:rPr>
              <w:t xml:space="preserve">I </w:t>
            </w:r>
            <w:r w:rsidR="00125405" w:rsidRPr="00FB39B2">
              <w:rPr>
                <w:lang w:val="en-US"/>
              </w:rPr>
              <w:t>ensure that clients who have tested HIV positive in the community are linked to their ART site of choice</w:t>
            </w:r>
          </w:p>
        </w:tc>
        <w:tc>
          <w:tcPr>
            <w:tcW w:w="1313" w:type="dxa"/>
            <w:vAlign w:val="center"/>
          </w:tcPr>
          <w:p w14:paraId="7B3B5CCD" w14:textId="77777777" w:rsidR="00E64C06" w:rsidRPr="00FB39B2" w:rsidRDefault="00E64C06" w:rsidP="00E64C06">
            <w:pPr>
              <w:spacing w:after="160" w:line="360" w:lineRule="auto"/>
              <w:jc w:val="center"/>
              <w:rPr>
                <w:lang w:val="en-US"/>
              </w:rPr>
            </w:pPr>
          </w:p>
        </w:tc>
        <w:tc>
          <w:tcPr>
            <w:tcW w:w="1116" w:type="dxa"/>
            <w:vAlign w:val="center"/>
          </w:tcPr>
          <w:p w14:paraId="2F641098" w14:textId="77777777" w:rsidR="00E64C06" w:rsidRPr="00FB39B2" w:rsidRDefault="00E64C06" w:rsidP="00E64C06">
            <w:pPr>
              <w:spacing w:after="160" w:line="360" w:lineRule="auto"/>
              <w:jc w:val="center"/>
              <w:rPr>
                <w:lang w:val="en-US"/>
              </w:rPr>
            </w:pPr>
          </w:p>
        </w:tc>
        <w:tc>
          <w:tcPr>
            <w:tcW w:w="1003" w:type="dxa"/>
            <w:vAlign w:val="center"/>
          </w:tcPr>
          <w:p w14:paraId="2CDD7541" w14:textId="77777777" w:rsidR="00E64C06" w:rsidRPr="00FB39B2" w:rsidRDefault="00E64C06" w:rsidP="00E64C06">
            <w:pPr>
              <w:spacing w:after="160" w:line="360" w:lineRule="auto"/>
              <w:jc w:val="center"/>
              <w:rPr>
                <w:lang w:val="en-US"/>
              </w:rPr>
            </w:pPr>
          </w:p>
        </w:tc>
        <w:tc>
          <w:tcPr>
            <w:tcW w:w="1071" w:type="dxa"/>
            <w:vAlign w:val="center"/>
          </w:tcPr>
          <w:p w14:paraId="46E816E1" w14:textId="77777777" w:rsidR="00E64C06" w:rsidRPr="00FB39B2" w:rsidRDefault="00E64C06" w:rsidP="00E64C06">
            <w:pPr>
              <w:spacing w:after="160" w:line="360" w:lineRule="auto"/>
              <w:jc w:val="center"/>
              <w:rPr>
                <w:lang w:val="en-US"/>
              </w:rPr>
            </w:pPr>
          </w:p>
        </w:tc>
        <w:tc>
          <w:tcPr>
            <w:tcW w:w="1167" w:type="dxa"/>
            <w:vAlign w:val="center"/>
          </w:tcPr>
          <w:p w14:paraId="50C28E87" w14:textId="77777777" w:rsidR="00E64C06" w:rsidRPr="00FB39B2" w:rsidRDefault="00E64C06" w:rsidP="00E64C06">
            <w:pPr>
              <w:spacing w:after="160" w:line="360" w:lineRule="auto"/>
              <w:jc w:val="center"/>
              <w:rPr>
                <w:lang w:val="en-US"/>
              </w:rPr>
            </w:pPr>
          </w:p>
        </w:tc>
      </w:tr>
      <w:tr w:rsidR="00FB39B2" w:rsidRPr="00FB39B2" w14:paraId="215C5BD8" w14:textId="77777777" w:rsidTr="00657079">
        <w:tc>
          <w:tcPr>
            <w:tcW w:w="5850" w:type="dxa"/>
            <w:vAlign w:val="center"/>
          </w:tcPr>
          <w:p w14:paraId="5E29C19B" w14:textId="1BB2887A" w:rsidR="00E64C06" w:rsidRPr="00FB39B2" w:rsidRDefault="003C155F" w:rsidP="00125405">
            <w:pPr>
              <w:numPr>
                <w:ilvl w:val="0"/>
                <w:numId w:val="6"/>
              </w:numPr>
              <w:spacing w:after="160" w:line="360" w:lineRule="auto"/>
              <w:ind w:left="345" w:hanging="345"/>
              <w:contextualSpacing/>
              <w:jc w:val="left"/>
              <w:rPr>
                <w:lang w:val="en-US"/>
              </w:rPr>
            </w:pPr>
            <w:r w:rsidRPr="00FB39B2">
              <w:rPr>
                <w:lang w:val="en-US"/>
              </w:rPr>
              <w:t xml:space="preserve">I </w:t>
            </w:r>
            <w:r w:rsidR="00125405" w:rsidRPr="00FB39B2">
              <w:rPr>
                <w:lang w:val="en-US"/>
              </w:rPr>
              <w:t>perform regular follow-ups after</w:t>
            </w:r>
            <w:r w:rsidR="00952EFD" w:rsidRPr="00FB39B2">
              <w:rPr>
                <w:lang w:val="en-US"/>
              </w:rPr>
              <w:t xml:space="preserve"> ART linkage</w:t>
            </w:r>
          </w:p>
        </w:tc>
        <w:tc>
          <w:tcPr>
            <w:tcW w:w="1313" w:type="dxa"/>
            <w:vAlign w:val="center"/>
          </w:tcPr>
          <w:p w14:paraId="02F546A8" w14:textId="77777777" w:rsidR="00E64C06" w:rsidRPr="00FB39B2" w:rsidRDefault="00E64C06" w:rsidP="00E64C06">
            <w:pPr>
              <w:spacing w:after="160" w:line="360" w:lineRule="auto"/>
              <w:jc w:val="center"/>
              <w:rPr>
                <w:lang w:val="en-US"/>
              </w:rPr>
            </w:pPr>
          </w:p>
        </w:tc>
        <w:tc>
          <w:tcPr>
            <w:tcW w:w="1116" w:type="dxa"/>
            <w:vAlign w:val="center"/>
          </w:tcPr>
          <w:p w14:paraId="16A44B5D" w14:textId="77777777" w:rsidR="00E64C06" w:rsidRPr="00FB39B2" w:rsidRDefault="00E64C06" w:rsidP="00E64C06">
            <w:pPr>
              <w:spacing w:after="160" w:line="360" w:lineRule="auto"/>
              <w:jc w:val="center"/>
              <w:rPr>
                <w:lang w:val="en-US"/>
              </w:rPr>
            </w:pPr>
          </w:p>
        </w:tc>
        <w:tc>
          <w:tcPr>
            <w:tcW w:w="1003" w:type="dxa"/>
            <w:vAlign w:val="center"/>
          </w:tcPr>
          <w:p w14:paraId="37EBE855" w14:textId="77777777" w:rsidR="00E64C06" w:rsidRPr="00FB39B2" w:rsidRDefault="00E64C06" w:rsidP="00E64C06">
            <w:pPr>
              <w:spacing w:after="160" w:line="360" w:lineRule="auto"/>
              <w:jc w:val="center"/>
              <w:rPr>
                <w:lang w:val="en-US"/>
              </w:rPr>
            </w:pPr>
          </w:p>
        </w:tc>
        <w:tc>
          <w:tcPr>
            <w:tcW w:w="1071" w:type="dxa"/>
            <w:vAlign w:val="center"/>
          </w:tcPr>
          <w:p w14:paraId="703CE289" w14:textId="77777777" w:rsidR="00E64C06" w:rsidRPr="00FB39B2" w:rsidRDefault="00E64C06" w:rsidP="00E64C06">
            <w:pPr>
              <w:spacing w:after="160" w:line="360" w:lineRule="auto"/>
              <w:jc w:val="center"/>
              <w:rPr>
                <w:lang w:val="en-US"/>
              </w:rPr>
            </w:pPr>
          </w:p>
        </w:tc>
        <w:tc>
          <w:tcPr>
            <w:tcW w:w="1167" w:type="dxa"/>
            <w:vAlign w:val="center"/>
          </w:tcPr>
          <w:p w14:paraId="6ACBA3EB" w14:textId="77777777" w:rsidR="00E64C06" w:rsidRPr="00FB39B2" w:rsidRDefault="00E64C06" w:rsidP="00E64C06">
            <w:pPr>
              <w:spacing w:after="160" w:line="360" w:lineRule="auto"/>
              <w:jc w:val="center"/>
              <w:rPr>
                <w:lang w:val="en-US"/>
              </w:rPr>
            </w:pPr>
          </w:p>
        </w:tc>
      </w:tr>
      <w:tr w:rsidR="00FB39B2" w:rsidRPr="00FB39B2" w14:paraId="108017E3" w14:textId="77777777" w:rsidTr="00657079">
        <w:tc>
          <w:tcPr>
            <w:tcW w:w="5850" w:type="dxa"/>
            <w:vAlign w:val="center"/>
          </w:tcPr>
          <w:p w14:paraId="6F3C2F7A" w14:textId="478C725A" w:rsidR="00E64C06" w:rsidRPr="00FB39B2" w:rsidRDefault="003C155F" w:rsidP="00E64C06">
            <w:pPr>
              <w:numPr>
                <w:ilvl w:val="0"/>
                <w:numId w:val="6"/>
              </w:numPr>
              <w:spacing w:after="160" w:line="360" w:lineRule="auto"/>
              <w:ind w:left="345" w:hanging="345"/>
              <w:contextualSpacing/>
              <w:jc w:val="left"/>
              <w:rPr>
                <w:lang w:val="en-US"/>
              </w:rPr>
            </w:pPr>
            <w:r w:rsidRPr="00FB39B2">
              <w:rPr>
                <w:lang w:val="en-US"/>
              </w:rPr>
              <w:t>I counsel clients effectively on how to handle their HIV status when written results are provided</w:t>
            </w:r>
          </w:p>
        </w:tc>
        <w:tc>
          <w:tcPr>
            <w:tcW w:w="1313" w:type="dxa"/>
            <w:vAlign w:val="center"/>
          </w:tcPr>
          <w:p w14:paraId="72F65C7E" w14:textId="77777777" w:rsidR="00E64C06" w:rsidRPr="00FB39B2" w:rsidRDefault="00E64C06" w:rsidP="00E64C06">
            <w:pPr>
              <w:spacing w:after="160" w:line="360" w:lineRule="auto"/>
              <w:jc w:val="center"/>
              <w:rPr>
                <w:lang w:val="en-US"/>
              </w:rPr>
            </w:pPr>
          </w:p>
        </w:tc>
        <w:tc>
          <w:tcPr>
            <w:tcW w:w="1116" w:type="dxa"/>
            <w:vAlign w:val="center"/>
          </w:tcPr>
          <w:p w14:paraId="704753AB" w14:textId="77777777" w:rsidR="00E64C06" w:rsidRPr="00FB39B2" w:rsidRDefault="00E64C06" w:rsidP="00E64C06">
            <w:pPr>
              <w:spacing w:after="160" w:line="360" w:lineRule="auto"/>
              <w:jc w:val="center"/>
              <w:rPr>
                <w:lang w:val="en-US"/>
              </w:rPr>
            </w:pPr>
          </w:p>
        </w:tc>
        <w:tc>
          <w:tcPr>
            <w:tcW w:w="1003" w:type="dxa"/>
            <w:vAlign w:val="center"/>
          </w:tcPr>
          <w:p w14:paraId="7B61B7BC" w14:textId="77777777" w:rsidR="00E64C06" w:rsidRPr="00FB39B2" w:rsidRDefault="00E64C06" w:rsidP="00E64C06">
            <w:pPr>
              <w:spacing w:after="160" w:line="360" w:lineRule="auto"/>
              <w:jc w:val="center"/>
              <w:rPr>
                <w:lang w:val="en-US"/>
              </w:rPr>
            </w:pPr>
          </w:p>
        </w:tc>
        <w:tc>
          <w:tcPr>
            <w:tcW w:w="1071" w:type="dxa"/>
            <w:vAlign w:val="center"/>
          </w:tcPr>
          <w:p w14:paraId="6ED2A7CC" w14:textId="77777777" w:rsidR="00E64C06" w:rsidRPr="00FB39B2" w:rsidRDefault="00E64C06" w:rsidP="00E64C06">
            <w:pPr>
              <w:spacing w:after="160" w:line="360" w:lineRule="auto"/>
              <w:jc w:val="center"/>
              <w:rPr>
                <w:lang w:val="en-US"/>
              </w:rPr>
            </w:pPr>
          </w:p>
        </w:tc>
        <w:tc>
          <w:tcPr>
            <w:tcW w:w="1167" w:type="dxa"/>
            <w:vAlign w:val="center"/>
          </w:tcPr>
          <w:p w14:paraId="227C2ABB" w14:textId="77777777" w:rsidR="00E64C06" w:rsidRPr="00FB39B2" w:rsidRDefault="00E64C06" w:rsidP="00E64C06">
            <w:pPr>
              <w:spacing w:after="160" w:line="360" w:lineRule="auto"/>
              <w:jc w:val="center"/>
              <w:rPr>
                <w:lang w:val="en-US"/>
              </w:rPr>
            </w:pPr>
          </w:p>
        </w:tc>
      </w:tr>
      <w:tr w:rsidR="00FB39B2" w:rsidRPr="00FB39B2" w14:paraId="23C9E2CD" w14:textId="77777777" w:rsidTr="00657079">
        <w:tc>
          <w:tcPr>
            <w:tcW w:w="5850" w:type="dxa"/>
            <w:vAlign w:val="center"/>
          </w:tcPr>
          <w:p w14:paraId="1D210BAD" w14:textId="1F137F62" w:rsidR="00E64C06" w:rsidRPr="00FB39B2" w:rsidRDefault="00952EFD" w:rsidP="00E64C06">
            <w:pPr>
              <w:numPr>
                <w:ilvl w:val="0"/>
                <w:numId w:val="6"/>
              </w:numPr>
              <w:spacing w:after="160" w:line="360" w:lineRule="auto"/>
              <w:ind w:left="345" w:hanging="345"/>
              <w:contextualSpacing/>
              <w:jc w:val="left"/>
              <w:rPr>
                <w:lang w:val="en-US"/>
              </w:rPr>
            </w:pPr>
            <w:r w:rsidRPr="00FB39B2">
              <w:rPr>
                <w:lang w:val="en-US"/>
              </w:rPr>
              <w:t>I conduct physical examination</w:t>
            </w:r>
            <w:r w:rsidR="00BA77D3" w:rsidRPr="00FB39B2">
              <w:rPr>
                <w:lang w:val="en-US"/>
              </w:rPr>
              <w:t xml:space="preserve"> and take past medical and social history</w:t>
            </w:r>
            <w:r w:rsidRPr="00FB39B2">
              <w:rPr>
                <w:lang w:val="en-US"/>
              </w:rPr>
              <w:t xml:space="preserve"> before initiating ART</w:t>
            </w:r>
          </w:p>
        </w:tc>
        <w:tc>
          <w:tcPr>
            <w:tcW w:w="1313" w:type="dxa"/>
            <w:vAlign w:val="center"/>
          </w:tcPr>
          <w:p w14:paraId="17C9A5C5" w14:textId="77777777" w:rsidR="00E64C06" w:rsidRPr="00FB39B2" w:rsidRDefault="00E64C06" w:rsidP="00E64C06">
            <w:pPr>
              <w:spacing w:after="160" w:line="360" w:lineRule="auto"/>
              <w:jc w:val="center"/>
              <w:rPr>
                <w:lang w:val="en-US"/>
              </w:rPr>
            </w:pPr>
          </w:p>
        </w:tc>
        <w:tc>
          <w:tcPr>
            <w:tcW w:w="1116" w:type="dxa"/>
            <w:vAlign w:val="center"/>
          </w:tcPr>
          <w:p w14:paraId="2DE939B4" w14:textId="77777777" w:rsidR="00E64C06" w:rsidRPr="00FB39B2" w:rsidRDefault="00E64C06" w:rsidP="00E64C06">
            <w:pPr>
              <w:spacing w:after="160" w:line="360" w:lineRule="auto"/>
              <w:jc w:val="center"/>
              <w:rPr>
                <w:lang w:val="en-US"/>
              </w:rPr>
            </w:pPr>
          </w:p>
        </w:tc>
        <w:tc>
          <w:tcPr>
            <w:tcW w:w="1003" w:type="dxa"/>
            <w:vAlign w:val="center"/>
          </w:tcPr>
          <w:p w14:paraId="67577EA3" w14:textId="77777777" w:rsidR="00E64C06" w:rsidRPr="00FB39B2" w:rsidRDefault="00E64C06" w:rsidP="00E64C06">
            <w:pPr>
              <w:spacing w:after="160" w:line="360" w:lineRule="auto"/>
              <w:jc w:val="center"/>
              <w:rPr>
                <w:lang w:val="en-US"/>
              </w:rPr>
            </w:pPr>
          </w:p>
        </w:tc>
        <w:tc>
          <w:tcPr>
            <w:tcW w:w="1071" w:type="dxa"/>
            <w:vAlign w:val="center"/>
          </w:tcPr>
          <w:p w14:paraId="22A221A9" w14:textId="77777777" w:rsidR="00E64C06" w:rsidRPr="00FB39B2" w:rsidRDefault="00E64C06" w:rsidP="00E64C06">
            <w:pPr>
              <w:spacing w:after="160" w:line="360" w:lineRule="auto"/>
              <w:jc w:val="center"/>
              <w:rPr>
                <w:lang w:val="en-US"/>
              </w:rPr>
            </w:pPr>
          </w:p>
        </w:tc>
        <w:tc>
          <w:tcPr>
            <w:tcW w:w="1167" w:type="dxa"/>
            <w:vAlign w:val="center"/>
          </w:tcPr>
          <w:p w14:paraId="40F22032" w14:textId="77777777" w:rsidR="00E64C06" w:rsidRPr="00FB39B2" w:rsidRDefault="00E64C06" w:rsidP="00E64C06">
            <w:pPr>
              <w:spacing w:after="160" w:line="360" w:lineRule="auto"/>
              <w:jc w:val="center"/>
              <w:rPr>
                <w:lang w:val="en-US"/>
              </w:rPr>
            </w:pPr>
          </w:p>
        </w:tc>
      </w:tr>
      <w:tr w:rsidR="00FB39B2" w:rsidRPr="00FB39B2" w14:paraId="4C35AB40" w14:textId="77777777" w:rsidTr="00657079">
        <w:tc>
          <w:tcPr>
            <w:tcW w:w="5850" w:type="dxa"/>
            <w:vAlign w:val="center"/>
          </w:tcPr>
          <w:p w14:paraId="130E94A3" w14:textId="5E700418" w:rsidR="00E64C06" w:rsidRPr="00FB39B2" w:rsidRDefault="00D46E69" w:rsidP="00E64C06">
            <w:pPr>
              <w:numPr>
                <w:ilvl w:val="0"/>
                <w:numId w:val="6"/>
              </w:numPr>
              <w:spacing w:after="160" w:line="360" w:lineRule="auto"/>
              <w:ind w:left="345" w:hanging="345"/>
              <w:contextualSpacing/>
              <w:jc w:val="left"/>
              <w:rPr>
                <w:lang w:val="en-US"/>
              </w:rPr>
            </w:pPr>
            <w:r w:rsidRPr="00FB39B2">
              <w:rPr>
                <w:lang w:val="en-US"/>
              </w:rPr>
              <w:t>I prioritize the treatment of opportunistic infections and initiate ART once the client is stabilized</w:t>
            </w:r>
          </w:p>
        </w:tc>
        <w:tc>
          <w:tcPr>
            <w:tcW w:w="1313" w:type="dxa"/>
            <w:vAlign w:val="center"/>
          </w:tcPr>
          <w:p w14:paraId="3168F39A" w14:textId="77777777" w:rsidR="00E64C06" w:rsidRPr="00FB39B2" w:rsidRDefault="00E64C06" w:rsidP="00E64C06">
            <w:pPr>
              <w:spacing w:after="160" w:line="360" w:lineRule="auto"/>
              <w:jc w:val="center"/>
              <w:rPr>
                <w:lang w:val="en-US"/>
              </w:rPr>
            </w:pPr>
          </w:p>
        </w:tc>
        <w:tc>
          <w:tcPr>
            <w:tcW w:w="1116" w:type="dxa"/>
            <w:vAlign w:val="center"/>
          </w:tcPr>
          <w:p w14:paraId="2256323D" w14:textId="77777777" w:rsidR="00E64C06" w:rsidRPr="00FB39B2" w:rsidRDefault="00E64C06" w:rsidP="00E64C06">
            <w:pPr>
              <w:spacing w:after="160" w:line="360" w:lineRule="auto"/>
              <w:jc w:val="center"/>
              <w:rPr>
                <w:lang w:val="en-US"/>
              </w:rPr>
            </w:pPr>
          </w:p>
        </w:tc>
        <w:tc>
          <w:tcPr>
            <w:tcW w:w="1003" w:type="dxa"/>
            <w:vAlign w:val="center"/>
          </w:tcPr>
          <w:p w14:paraId="5FD21916" w14:textId="77777777" w:rsidR="00E64C06" w:rsidRPr="00FB39B2" w:rsidRDefault="00E64C06" w:rsidP="00E64C06">
            <w:pPr>
              <w:spacing w:after="160" w:line="360" w:lineRule="auto"/>
              <w:jc w:val="center"/>
              <w:rPr>
                <w:lang w:val="en-US"/>
              </w:rPr>
            </w:pPr>
          </w:p>
        </w:tc>
        <w:tc>
          <w:tcPr>
            <w:tcW w:w="1071" w:type="dxa"/>
            <w:vAlign w:val="center"/>
          </w:tcPr>
          <w:p w14:paraId="1A195369" w14:textId="77777777" w:rsidR="00E64C06" w:rsidRPr="00FB39B2" w:rsidRDefault="00E64C06" w:rsidP="00E64C06">
            <w:pPr>
              <w:spacing w:after="160" w:line="360" w:lineRule="auto"/>
              <w:jc w:val="center"/>
              <w:rPr>
                <w:lang w:val="en-US"/>
              </w:rPr>
            </w:pPr>
          </w:p>
        </w:tc>
        <w:tc>
          <w:tcPr>
            <w:tcW w:w="1167" w:type="dxa"/>
            <w:vAlign w:val="center"/>
          </w:tcPr>
          <w:p w14:paraId="58A1A4A1" w14:textId="77777777" w:rsidR="00E64C06" w:rsidRPr="00FB39B2" w:rsidRDefault="00E64C06" w:rsidP="00E64C06">
            <w:pPr>
              <w:spacing w:after="160" w:line="360" w:lineRule="auto"/>
              <w:jc w:val="center"/>
              <w:rPr>
                <w:lang w:val="en-US"/>
              </w:rPr>
            </w:pPr>
          </w:p>
        </w:tc>
      </w:tr>
      <w:tr w:rsidR="00FB39B2" w:rsidRPr="00FB39B2" w14:paraId="6CE382B0" w14:textId="77777777" w:rsidTr="00657079">
        <w:tc>
          <w:tcPr>
            <w:tcW w:w="5850" w:type="dxa"/>
            <w:vAlign w:val="center"/>
          </w:tcPr>
          <w:p w14:paraId="41F78C45" w14:textId="1B3E548B" w:rsidR="00E64C06" w:rsidRPr="00FB39B2" w:rsidRDefault="00D46E69" w:rsidP="00E64C06">
            <w:pPr>
              <w:numPr>
                <w:ilvl w:val="0"/>
                <w:numId w:val="6"/>
              </w:numPr>
              <w:spacing w:after="160" w:line="360" w:lineRule="auto"/>
              <w:ind w:left="345" w:hanging="345"/>
              <w:contextualSpacing/>
              <w:jc w:val="left"/>
              <w:rPr>
                <w:lang w:val="en-US"/>
              </w:rPr>
            </w:pPr>
            <w:r w:rsidRPr="00FB39B2">
              <w:rPr>
                <w:lang w:val="en-US"/>
              </w:rPr>
              <w:t>I initiate ART promptly without delaying treatment when baseline laboratory test results delay</w:t>
            </w:r>
          </w:p>
        </w:tc>
        <w:tc>
          <w:tcPr>
            <w:tcW w:w="1313" w:type="dxa"/>
            <w:vAlign w:val="center"/>
          </w:tcPr>
          <w:p w14:paraId="50CCFA9F" w14:textId="77777777" w:rsidR="00E64C06" w:rsidRPr="00FB39B2" w:rsidRDefault="00E64C06" w:rsidP="00E64C06">
            <w:pPr>
              <w:spacing w:after="160" w:line="360" w:lineRule="auto"/>
              <w:jc w:val="center"/>
              <w:rPr>
                <w:lang w:val="en-US"/>
              </w:rPr>
            </w:pPr>
          </w:p>
        </w:tc>
        <w:tc>
          <w:tcPr>
            <w:tcW w:w="1116" w:type="dxa"/>
            <w:vAlign w:val="center"/>
          </w:tcPr>
          <w:p w14:paraId="62B79182" w14:textId="77777777" w:rsidR="00E64C06" w:rsidRPr="00FB39B2" w:rsidRDefault="00E64C06" w:rsidP="00E64C06">
            <w:pPr>
              <w:spacing w:after="160" w:line="360" w:lineRule="auto"/>
              <w:jc w:val="center"/>
              <w:rPr>
                <w:lang w:val="en-US"/>
              </w:rPr>
            </w:pPr>
          </w:p>
        </w:tc>
        <w:tc>
          <w:tcPr>
            <w:tcW w:w="1003" w:type="dxa"/>
            <w:vAlign w:val="center"/>
          </w:tcPr>
          <w:p w14:paraId="375609B6" w14:textId="77777777" w:rsidR="00E64C06" w:rsidRPr="00FB39B2" w:rsidRDefault="00E64C06" w:rsidP="00E64C06">
            <w:pPr>
              <w:spacing w:after="160" w:line="360" w:lineRule="auto"/>
              <w:jc w:val="center"/>
              <w:rPr>
                <w:lang w:val="en-US"/>
              </w:rPr>
            </w:pPr>
          </w:p>
        </w:tc>
        <w:tc>
          <w:tcPr>
            <w:tcW w:w="1071" w:type="dxa"/>
            <w:vAlign w:val="center"/>
          </w:tcPr>
          <w:p w14:paraId="7ABF4AA7" w14:textId="77777777" w:rsidR="00E64C06" w:rsidRPr="00FB39B2" w:rsidRDefault="00E64C06" w:rsidP="00E64C06">
            <w:pPr>
              <w:spacing w:after="160" w:line="360" w:lineRule="auto"/>
              <w:jc w:val="center"/>
              <w:rPr>
                <w:lang w:val="en-US"/>
              </w:rPr>
            </w:pPr>
          </w:p>
        </w:tc>
        <w:tc>
          <w:tcPr>
            <w:tcW w:w="1167" w:type="dxa"/>
            <w:vAlign w:val="center"/>
          </w:tcPr>
          <w:p w14:paraId="179FEA12" w14:textId="77777777" w:rsidR="00E64C06" w:rsidRPr="00FB39B2" w:rsidRDefault="00E64C06" w:rsidP="00E64C06">
            <w:pPr>
              <w:spacing w:after="160" w:line="360" w:lineRule="auto"/>
              <w:jc w:val="center"/>
              <w:rPr>
                <w:lang w:val="en-US"/>
              </w:rPr>
            </w:pPr>
          </w:p>
        </w:tc>
      </w:tr>
      <w:tr w:rsidR="00FB39B2" w:rsidRPr="00FB39B2" w14:paraId="14EDA76A" w14:textId="77777777" w:rsidTr="00657079">
        <w:tc>
          <w:tcPr>
            <w:tcW w:w="5850" w:type="dxa"/>
            <w:vAlign w:val="center"/>
          </w:tcPr>
          <w:p w14:paraId="6F198515" w14:textId="4F657FAE" w:rsidR="00E64C06" w:rsidRPr="00FB39B2" w:rsidRDefault="008C1716" w:rsidP="00E64C06">
            <w:pPr>
              <w:numPr>
                <w:ilvl w:val="0"/>
                <w:numId w:val="6"/>
              </w:numPr>
              <w:spacing w:after="160" w:line="360" w:lineRule="auto"/>
              <w:ind w:left="345" w:hanging="345"/>
              <w:contextualSpacing/>
              <w:jc w:val="left"/>
              <w:rPr>
                <w:lang w:val="en-US"/>
              </w:rPr>
            </w:pPr>
            <w:r w:rsidRPr="00FB39B2">
              <w:rPr>
                <w:lang w:val="en-US"/>
              </w:rPr>
              <w:t>I evaluate the nutritional status of clients before initiating ART</w:t>
            </w:r>
          </w:p>
        </w:tc>
        <w:tc>
          <w:tcPr>
            <w:tcW w:w="1313" w:type="dxa"/>
            <w:vAlign w:val="center"/>
          </w:tcPr>
          <w:p w14:paraId="41136D3E" w14:textId="77777777" w:rsidR="00E64C06" w:rsidRPr="00FB39B2" w:rsidRDefault="00E64C06" w:rsidP="00E64C06">
            <w:pPr>
              <w:spacing w:after="160" w:line="360" w:lineRule="auto"/>
              <w:jc w:val="center"/>
              <w:rPr>
                <w:lang w:val="en-US"/>
              </w:rPr>
            </w:pPr>
          </w:p>
        </w:tc>
        <w:tc>
          <w:tcPr>
            <w:tcW w:w="1116" w:type="dxa"/>
            <w:vAlign w:val="center"/>
          </w:tcPr>
          <w:p w14:paraId="2152ABAE" w14:textId="77777777" w:rsidR="00E64C06" w:rsidRPr="00FB39B2" w:rsidRDefault="00E64C06" w:rsidP="00E64C06">
            <w:pPr>
              <w:spacing w:after="160" w:line="360" w:lineRule="auto"/>
              <w:jc w:val="center"/>
              <w:rPr>
                <w:lang w:val="en-US"/>
              </w:rPr>
            </w:pPr>
          </w:p>
        </w:tc>
        <w:tc>
          <w:tcPr>
            <w:tcW w:w="1003" w:type="dxa"/>
            <w:vAlign w:val="center"/>
          </w:tcPr>
          <w:p w14:paraId="7B9108F9" w14:textId="77777777" w:rsidR="00E64C06" w:rsidRPr="00FB39B2" w:rsidRDefault="00E64C06" w:rsidP="00E64C06">
            <w:pPr>
              <w:spacing w:after="160" w:line="360" w:lineRule="auto"/>
              <w:jc w:val="center"/>
              <w:rPr>
                <w:lang w:val="en-US"/>
              </w:rPr>
            </w:pPr>
          </w:p>
        </w:tc>
        <w:tc>
          <w:tcPr>
            <w:tcW w:w="1071" w:type="dxa"/>
            <w:vAlign w:val="center"/>
          </w:tcPr>
          <w:p w14:paraId="061245B3" w14:textId="77777777" w:rsidR="00E64C06" w:rsidRPr="00FB39B2" w:rsidRDefault="00E64C06" w:rsidP="00E64C06">
            <w:pPr>
              <w:spacing w:after="160" w:line="360" w:lineRule="auto"/>
              <w:jc w:val="center"/>
              <w:rPr>
                <w:lang w:val="en-US"/>
              </w:rPr>
            </w:pPr>
          </w:p>
        </w:tc>
        <w:tc>
          <w:tcPr>
            <w:tcW w:w="1167" w:type="dxa"/>
            <w:vAlign w:val="center"/>
          </w:tcPr>
          <w:p w14:paraId="0608A6A4" w14:textId="77777777" w:rsidR="00E64C06" w:rsidRPr="00FB39B2" w:rsidRDefault="00E64C06" w:rsidP="00E64C06">
            <w:pPr>
              <w:spacing w:after="160" w:line="360" w:lineRule="auto"/>
              <w:jc w:val="center"/>
              <w:rPr>
                <w:lang w:val="en-US"/>
              </w:rPr>
            </w:pPr>
          </w:p>
        </w:tc>
      </w:tr>
      <w:tr w:rsidR="00FB39B2" w:rsidRPr="00FB39B2" w14:paraId="0AAEE675" w14:textId="77777777" w:rsidTr="00657079">
        <w:tc>
          <w:tcPr>
            <w:tcW w:w="5850" w:type="dxa"/>
            <w:vAlign w:val="center"/>
          </w:tcPr>
          <w:p w14:paraId="7C3C4C12" w14:textId="351EEFA7" w:rsidR="00E64C06" w:rsidRPr="00FB39B2" w:rsidRDefault="008C1716" w:rsidP="00E64C06">
            <w:pPr>
              <w:numPr>
                <w:ilvl w:val="0"/>
                <w:numId w:val="6"/>
              </w:numPr>
              <w:spacing w:after="160" w:line="360" w:lineRule="auto"/>
              <w:ind w:left="345" w:hanging="345"/>
              <w:contextualSpacing/>
              <w:jc w:val="left"/>
              <w:rPr>
                <w:lang w:val="en-US"/>
              </w:rPr>
            </w:pPr>
            <w:r w:rsidRPr="00FB39B2">
              <w:rPr>
                <w:lang w:val="en-US"/>
              </w:rPr>
              <w:t xml:space="preserve">I </w:t>
            </w:r>
            <w:r w:rsidR="000165E1" w:rsidRPr="00FB39B2">
              <w:rPr>
                <w:lang w:val="en-US"/>
              </w:rPr>
              <w:t>involve clinicians, pharmacy staff, counsellors and nutritionists in providing management to PLHIV</w:t>
            </w:r>
          </w:p>
        </w:tc>
        <w:tc>
          <w:tcPr>
            <w:tcW w:w="1313" w:type="dxa"/>
            <w:vAlign w:val="center"/>
          </w:tcPr>
          <w:p w14:paraId="303F4214" w14:textId="77777777" w:rsidR="00E64C06" w:rsidRPr="00FB39B2" w:rsidRDefault="00E64C06" w:rsidP="00E64C06">
            <w:pPr>
              <w:spacing w:after="160" w:line="360" w:lineRule="auto"/>
              <w:jc w:val="center"/>
              <w:rPr>
                <w:lang w:val="en-US"/>
              </w:rPr>
            </w:pPr>
          </w:p>
        </w:tc>
        <w:tc>
          <w:tcPr>
            <w:tcW w:w="1116" w:type="dxa"/>
            <w:vAlign w:val="center"/>
          </w:tcPr>
          <w:p w14:paraId="05D6D6B5" w14:textId="77777777" w:rsidR="00E64C06" w:rsidRPr="00FB39B2" w:rsidRDefault="00E64C06" w:rsidP="00E64C06">
            <w:pPr>
              <w:spacing w:after="160" w:line="360" w:lineRule="auto"/>
              <w:jc w:val="center"/>
              <w:rPr>
                <w:lang w:val="en-US"/>
              </w:rPr>
            </w:pPr>
          </w:p>
        </w:tc>
        <w:tc>
          <w:tcPr>
            <w:tcW w:w="1003" w:type="dxa"/>
            <w:vAlign w:val="center"/>
          </w:tcPr>
          <w:p w14:paraId="1DF77E46" w14:textId="77777777" w:rsidR="00E64C06" w:rsidRPr="00FB39B2" w:rsidRDefault="00E64C06" w:rsidP="00E64C06">
            <w:pPr>
              <w:spacing w:after="160" w:line="360" w:lineRule="auto"/>
              <w:jc w:val="center"/>
              <w:rPr>
                <w:lang w:val="en-US"/>
              </w:rPr>
            </w:pPr>
          </w:p>
        </w:tc>
        <w:tc>
          <w:tcPr>
            <w:tcW w:w="1071" w:type="dxa"/>
            <w:vAlign w:val="center"/>
          </w:tcPr>
          <w:p w14:paraId="3AB416D3" w14:textId="77777777" w:rsidR="00E64C06" w:rsidRPr="00FB39B2" w:rsidRDefault="00E64C06" w:rsidP="00E64C06">
            <w:pPr>
              <w:spacing w:after="160" w:line="360" w:lineRule="auto"/>
              <w:jc w:val="center"/>
              <w:rPr>
                <w:lang w:val="en-US"/>
              </w:rPr>
            </w:pPr>
          </w:p>
        </w:tc>
        <w:tc>
          <w:tcPr>
            <w:tcW w:w="1167" w:type="dxa"/>
            <w:vAlign w:val="center"/>
          </w:tcPr>
          <w:p w14:paraId="29DC7CDD" w14:textId="77777777" w:rsidR="00E64C06" w:rsidRPr="00FB39B2" w:rsidRDefault="00E64C06" w:rsidP="00E64C06">
            <w:pPr>
              <w:spacing w:after="160" w:line="360" w:lineRule="auto"/>
              <w:jc w:val="center"/>
              <w:rPr>
                <w:lang w:val="en-US"/>
              </w:rPr>
            </w:pPr>
          </w:p>
        </w:tc>
      </w:tr>
      <w:tr w:rsidR="00FB39B2" w:rsidRPr="00FB39B2" w14:paraId="56F2BDDA" w14:textId="77777777" w:rsidTr="00657079">
        <w:tc>
          <w:tcPr>
            <w:tcW w:w="5850" w:type="dxa"/>
            <w:vAlign w:val="center"/>
          </w:tcPr>
          <w:p w14:paraId="72CBC482" w14:textId="5A77CACD" w:rsidR="00E64C06" w:rsidRPr="00FB39B2" w:rsidRDefault="00397B3F" w:rsidP="00E64C06">
            <w:pPr>
              <w:numPr>
                <w:ilvl w:val="0"/>
                <w:numId w:val="6"/>
              </w:numPr>
              <w:spacing w:after="160" w:line="360" w:lineRule="auto"/>
              <w:ind w:left="345" w:hanging="345"/>
              <w:contextualSpacing/>
              <w:jc w:val="left"/>
              <w:rPr>
                <w:lang w:val="en-US"/>
              </w:rPr>
            </w:pPr>
            <w:r w:rsidRPr="00FB39B2">
              <w:rPr>
                <w:lang w:val="en-US"/>
              </w:rPr>
              <w:lastRenderedPageBreak/>
              <w:t>I assess the clients’ capacity to adhere to treatment before initiating ART</w:t>
            </w:r>
          </w:p>
        </w:tc>
        <w:tc>
          <w:tcPr>
            <w:tcW w:w="1313" w:type="dxa"/>
            <w:vAlign w:val="center"/>
          </w:tcPr>
          <w:p w14:paraId="0E3E9D4D" w14:textId="77777777" w:rsidR="00E64C06" w:rsidRPr="00FB39B2" w:rsidRDefault="00E64C06" w:rsidP="00E64C06">
            <w:pPr>
              <w:spacing w:after="160" w:line="360" w:lineRule="auto"/>
              <w:jc w:val="center"/>
              <w:rPr>
                <w:lang w:val="en-US"/>
              </w:rPr>
            </w:pPr>
          </w:p>
        </w:tc>
        <w:tc>
          <w:tcPr>
            <w:tcW w:w="1116" w:type="dxa"/>
            <w:vAlign w:val="center"/>
          </w:tcPr>
          <w:p w14:paraId="13254002" w14:textId="77777777" w:rsidR="00E64C06" w:rsidRPr="00FB39B2" w:rsidRDefault="00E64C06" w:rsidP="00E64C06">
            <w:pPr>
              <w:spacing w:after="160" w:line="360" w:lineRule="auto"/>
              <w:jc w:val="center"/>
              <w:rPr>
                <w:lang w:val="en-US"/>
              </w:rPr>
            </w:pPr>
          </w:p>
        </w:tc>
        <w:tc>
          <w:tcPr>
            <w:tcW w:w="1003" w:type="dxa"/>
            <w:vAlign w:val="center"/>
          </w:tcPr>
          <w:p w14:paraId="17154693" w14:textId="77777777" w:rsidR="00E64C06" w:rsidRPr="00FB39B2" w:rsidRDefault="00E64C06" w:rsidP="00E64C06">
            <w:pPr>
              <w:spacing w:after="160" w:line="360" w:lineRule="auto"/>
              <w:jc w:val="center"/>
              <w:rPr>
                <w:lang w:val="en-US"/>
              </w:rPr>
            </w:pPr>
          </w:p>
        </w:tc>
        <w:tc>
          <w:tcPr>
            <w:tcW w:w="1071" w:type="dxa"/>
            <w:vAlign w:val="center"/>
          </w:tcPr>
          <w:p w14:paraId="26413192" w14:textId="77777777" w:rsidR="00E64C06" w:rsidRPr="00FB39B2" w:rsidRDefault="00E64C06" w:rsidP="00E64C06">
            <w:pPr>
              <w:spacing w:after="160" w:line="360" w:lineRule="auto"/>
              <w:jc w:val="center"/>
              <w:rPr>
                <w:lang w:val="en-US"/>
              </w:rPr>
            </w:pPr>
          </w:p>
        </w:tc>
        <w:tc>
          <w:tcPr>
            <w:tcW w:w="1167" w:type="dxa"/>
            <w:vAlign w:val="center"/>
          </w:tcPr>
          <w:p w14:paraId="2E178269" w14:textId="77777777" w:rsidR="00E64C06" w:rsidRPr="00FB39B2" w:rsidRDefault="00E64C06" w:rsidP="00E64C06">
            <w:pPr>
              <w:spacing w:after="160" w:line="360" w:lineRule="auto"/>
              <w:jc w:val="center"/>
              <w:rPr>
                <w:lang w:val="en-US"/>
              </w:rPr>
            </w:pPr>
          </w:p>
        </w:tc>
      </w:tr>
      <w:tr w:rsidR="00FB39B2" w:rsidRPr="00FB39B2" w14:paraId="4F3889B0" w14:textId="77777777" w:rsidTr="00657079">
        <w:tc>
          <w:tcPr>
            <w:tcW w:w="5850" w:type="dxa"/>
            <w:vAlign w:val="center"/>
          </w:tcPr>
          <w:p w14:paraId="396A2784" w14:textId="5C5786ED" w:rsidR="00E64C06" w:rsidRPr="00FB39B2" w:rsidRDefault="00397B3F" w:rsidP="00E64C06">
            <w:pPr>
              <w:numPr>
                <w:ilvl w:val="0"/>
                <w:numId w:val="6"/>
              </w:numPr>
              <w:spacing w:after="160" w:line="360" w:lineRule="auto"/>
              <w:ind w:left="345" w:hanging="345"/>
              <w:contextualSpacing/>
              <w:jc w:val="left"/>
              <w:rPr>
                <w:lang w:val="en-US"/>
              </w:rPr>
            </w:pPr>
            <w:r w:rsidRPr="00FB39B2">
              <w:rPr>
                <w:lang w:val="en-US"/>
              </w:rPr>
              <w:t>I actively participate in networking with other ART sites to facilitate the referral process</w:t>
            </w:r>
          </w:p>
        </w:tc>
        <w:tc>
          <w:tcPr>
            <w:tcW w:w="1313" w:type="dxa"/>
            <w:vAlign w:val="center"/>
          </w:tcPr>
          <w:p w14:paraId="387ACC32" w14:textId="77777777" w:rsidR="00E64C06" w:rsidRPr="00FB39B2" w:rsidRDefault="00E64C06" w:rsidP="00E64C06">
            <w:pPr>
              <w:spacing w:after="160" w:line="360" w:lineRule="auto"/>
              <w:jc w:val="center"/>
              <w:rPr>
                <w:lang w:val="en-US"/>
              </w:rPr>
            </w:pPr>
          </w:p>
        </w:tc>
        <w:tc>
          <w:tcPr>
            <w:tcW w:w="1116" w:type="dxa"/>
            <w:vAlign w:val="center"/>
          </w:tcPr>
          <w:p w14:paraId="59F85A74" w14:textId="77777777" w:rsidR="00E64C06" w:rsidRPr="00FB39B2" w:rsidRDefault="00E64C06" w:rsidP="00E64C06">
            <w:pPr>
              <w:spacing w:after="160" w:line="360" w:lineRule="auto"/>
              <w:jc w:val="center"/>
              <w:rPr>
                <w:lang w:val="en-US"/>
              </w:rPr>
            </w:pPr>
          </w:p>
        </w:tc>
        <w:tc>
          <w:tcPr>
            <w:tcW w:w="1003" w:type="dxa"/>
            <w:vAlign w:val="center"/>
          </w:tcPr>
          <w:p w14:paraId="27B2E823" w14:textId="77777777" w:rsidR="00E64C06" w:rsidRPr="00FB39B2" w:rsidRDefault="00E64C06" w:rsidP="00E64C06">
            <w:pPr>
              <w:spacing w:after="160" w:line="360" w:lineRule="auto"/>
              <w:jc w:val="center"/>
              <w:rPr>
                <w:lang w:val="en-US"/>
              </w:rPr>
            </w:pPr>
          </w:p>
        </w:tc>
        <w:tc>
          <w:tcPr>
            <w:tcW w:w="1071" w:type="dxa"/>
            <w:vAlign w:val="center"/>
          </w:tcPr>
          <w:p w14:paraId="158051F2" w14:textId="77777777" w:rsidR="00E64C06" w:rsidRPr="00FB39B2" w:rsidRDefault="00E64C06" w:rsidP="00E64C06">
            <w:pPr>
              <w:spacing w:after="160" w:line="360" w:lineRule="auto"/>
              <w:jc w:val="center"/>
              <w:rPr>
                <w:lang w:val="en-US"/>
              </w:rPr>
            </w:pPr>
          </w:p>
        </w:tc>
        <w:tc>
          <w:tcPr>
            <w:tcW w:w="1167" w:type="dxa"/>
            <w:vAlign w:val="center"/>
          </w:tcPr>
          <w:p w14:paraId="76D47279" w14:textId="77777777" w:rsidR="00E64C06" w:rsidRPr="00FB39B2" w:rsidRDefault="00E64C06" w:rsidP="00E64C06">
            <w:pPr>
              <w:spacing w:after="160" w:line="360" w:lineRule="auto"/>
              <w:jc w:val="center"/>
              <w:rPr>
                <w:lang w:val="en-US"/>
              </w:rPr>
            </w:pPr>
          </w:p>
        </w:tc>
      </w:tr>
      <w:tr w:rsidR="00FB39B2" w:rsidRPr="00FB39B2" w14:paraId="2D0B43B6" w14:textId="77777777" w:rsidTr="00657079">
        <w:tc>
          <w:tcPr>
            <w:tcW w:w="5850" w:type="dxa"/>
            <w:vAlign w:val="center"/>
          </w:tcPr>
          <w:p w14:paraId="4706F6FC" w14:textId="7EBFE4A7" w:rsidR="00E64C06" w:rsidRPr="00FB39B2" w:rsidRDefault="006F4018" w:rsidP="00E64C06">
            <w:pPr>
              <w:numPr>
                <w:ilvl w:val="0"/>
                <w:numId w:val="6"/>
              </w:numPr>
              <w:spacing w:after="160" w:line="360" w:lineRule="auto"/>
              <w:ind w:left="345" w:hanging="345"/>
              <w:contextualSpacing/>
              <w:jc w:val="left"/>
              <w:rPr>
                <w:lang w:val="en-US"/>
              </w:rPr>
            </w:pPr>
            <w:r w:rsidRPr="00FB39B2">
              <w:rPr>
                <w:lang w:val="en-US"/>
              </w:rPr>
              <w:t>I encourage HIV-positive clients to get married without disclosure to their partner</w:t>
            </w:r>
          </w:p>
        </w:tc>
        <w:tc>
          <w:tcPr>
            <w:tcW w:w="1313" w:type="dxa"/>
            <w:vAlign w:val="center"/>
          </w:tcPr>
          <w:p w14:paraId="713DF769" w14:textId="77777777" w:rsidR="00E64C06" w:rsidRPr="00FB39B2" w:rsidRDefault="00E64C06" w:rsidP="00E64C06">
            <w:pPr>
              <w:spacing w:after="160" w:line="360" w:lineRule="auto"/>
              <w:jc w:val="center"/>
              <w:rPr>
                <w:lang w:val="en-US"/>
              </w:rPr>
            </w:pPr>
          </w:p>
        </w:tc>
        <w:tc>
          <w:tcPr>
            <w:tcW w:w="1116" w:type="dxa"/>
            <w:vAlign w:val="center"/>
          </w:tcPr>
          <w:p w14:paraId="71497D7D" w14:textId="77777777" w:rsidR="00E64C06" w:rsidRPr="00FB39B2" w:rsidRDefault="00E64C06" w:rsidP="00E64C06">
            <w:pPr>
              <w:spacing w:after="160" w:line="360" w:lineRule="auto"/>
              <w:jc w:val="center"/>
              <w:rPr>
                <w:lang w:val="en-US"/>
              </w:rPr>
            </w:pPr>
          </w:p>
        </w:tc>
        <w:tc>
          <w:tcPr>
            <w:tcW w:w="1003" w:type="dxa"/>
            <w:vAlign w:val="center"/>
          </w:tcPr>
          <w:p w14:paraId="2B60187A" w14:textId="77777777" w:rsidR="00E64C06" w:rsidRPr="00FB39B2" w:rsidRDefault="00E64C06" w:rsidP="00E64C06">
            <w:pPr>
              <w:spacing w:after="160" w:line="360" w:lineRule="auto"/>
              <w:jc w:val="center"/>
              <w:rPr>
                <w:lang w:val="en-US"/>
              </w:rPr>
            </w:pPr>
          </w:p>
        </w:tc>
        <w:tc>
          <w:tcPr>
            <w:tcW w:w="1071" w:type="dxa"/>
            <w:vAlign w:val="center"/>
          </w:tcPr>
          <w:p w14:paraId="2097C1BC" w14:textId="77777777" w:rsidR="00E64C06" w:rsidRPr="00FB39B2" w:rsidRDefault="00E64C06" w:rsidP="00E64C06">
            <w:pPr>
              <w:spacing w:after="160" w:line="360" w:lineRule="auto"/>
              <w:jc w:val="center"/>
              <w:rPr>
                <w:lang w:val="en-US"/>
              </w:rPr>
            </w:pPr>
          </w:p>
        </w:tc>
        <w:tc>
          <w:tcPr>
            <w:tcW w:w="1167" w:type="dxa"/>
            <w:vAlign w:val="center"/>
          </w:tcPr>
          <w:p w14:paraId="78F012B9" w14:textId="77777777" w:rsidR="00E64C06" w:rsidRPr="00FB39B2" w:rsidRDefault="00E64C06" w:rsidP="00E64C06">
            <w:pPr>
              <w:spacing w:after="160" w:line="360" w:lineRule="auto"/>
              <w:jc w:val="center"/>
              <w:rPr>
                <w:lang w:val="en-US"/>
              </w:rPr>
            </w:pPr>
          </w:p>
        </w:tc>
      </w:tr>
    </w:tbl>
    <w:p w14:paraId="5FF68000" w14:textId="3C621889" w:rsidR="00501396" w:rsidRDefault="00501396" w:rsidP="00C30A9E">
      <w:pPr>
        <w:spacing w:line="276" w:lineRule="auto"/>
        <w:rPr>
          <w:lang w:val="en-US"/>
        </w:rPr>
      </w:pPr>
    </w:p>
    <w:p w14:paraId="1A5410D8" w14:textId="77777777" w:rsidR="00501396" w:rsidRDefault="00501396">
      <w:pPr>
        <w:spacing w:line="259" w:lineRule="auto"/>
        <w:jc w:val="left"/>
        <w:rPr>
          <w:lang w:val="en-US"/>
        </w:rPr>
      </w:pPr>
      <w:r>
        <w:rPr>
          <w:lang w:val="en-US"/>
        </w:rPr>
        <w:br w:type="page"/>
      </w:r>
    </w:p>
    <w:p w14:paraId="534AE8DD" w14:textId="04AC4B6A" w:rsidR="00842E53" w:rsidRPr="00CE4A75" w:rsidRDefault="00842E53" w:rsidP="00842E53">
      <w:pPr>
        <w:pStyle w:val="Heading1"/>
        <w:spacing w:line="276" w:lineRule="auto"/>
      </w:pPr>
      <w:r>
        <w:lastRenderedPageBreak/>
        <w:t xml:space="preserve">APPENDIX IV: </w:t>
      </w:r>
      <w:r w:rsidRPr="00CE4A75">
        <w:t>INTERVIEW GUIDE</w:t>
      </w:r>
    </w:p>
    <w:p w14:paraId="7BD439E7" w14:textId="77777777" w:rsidR="00842E53" w:rsidRPr="00CE4A75" w:rsidRDefault="00842E53" w:rsidP="00842E53">
      <w:pPr>
        <w:spacing w:line="276" w:lineRule="auto"/>
        <w:jc w:val="center"/>
        <w:rPr>
          <w:b/>
          <w:szCs w:val="24"/>
        </w:rPr>
      </w:pPr>
      <w:r w:rsidRPr="00CE4A75">
        <w:rPr>
          <w:b/>
          <w:szCs w:val="24"/>
        </w:rPr>
        <w:t>NON-COMPLIANCE AND FACTORS ASSOCIATED WITH HIV/AIDS MANAGEMENT IN BONO REGIONAL HOSPITAL AMONG HEALTHCARE PRACTITIONERS: COMPARING GHS STANDARD MANAGEMENT WITH ACTUAL PRACTICE</w:t>
      </w:r>
    </w:p>
    <w:p w14:paraId="17BE4809" w14:textId="77777777" w:rsidR="00842E53" w:rsidRPr="00CE4A75" w:rsidRDefault="00842E53" w:rsidP="00842E53">
      <w:pPr>
        <w:pBdr>
          <w:top w:val="single" w:sz="4" w:space="1" w:color="auto"/>
          <w:left w:val="single" w:sz="4" w:space="4" w:color="auto"/>
          <w:bottom w:val="single" w:sz="4" w:space="1" w:color="auto"/>
          <w:right w:val="single" w:sz="4" w:space="4" w:color="auto"/>
        </w:pBdr>
        <w:spacing w:line="276" w:lineRule="auto"/>
        <w:rPr>
          <w:szCs w:val="24"/>
        </w:rPr>
      </w:pPr>
      <w:r w:rsidRPr="00CE4A75">
        <w:rPr>
          <w:b/>
          <w:szCs w:val="24"/>
        </w:rPr>
        <w:t>INTRODUCTION</w:t>
      </w:r>
    </w:p>
    <w:p w14:paraId="79DE3125" w14:textId="77777777" w:rsidR="00842E53" w:rsidRPr="00CE4A75" w:rsidRDefault="00842E53" w:rsidP="00842E53">
      <w:pPr>
        <w:pBdr>
          <w:top w:val="single" w:sz="4" w:space="1" w:color="auto"/>
          <w:left w:val="single" w:sz="4" w:space="4" w:color="auto"/>
          <w:bottom w:val="single" w:sz="4" w:space="1" w:color="auto"/>
          <w:right w:val="single" w:sz="4" w:space="4" w:color="auto"/>
        </w:pBdr>
        <w:spacing w:line="276" w:lineRule="auto"/>
        <w:rPr>
          <w:szCs w:val="24"/>
        </w:rPr>
      </w:pPr>
      <w:r w:rsidRPr="00CE4A75">
        <w:rPr>
          <w:szCs w:val="24"/>
        </w:rPr>
        <w:t>HIV/AIDS continues to be a global public health challenge with far-reaching social, economic, and healthcare implications. In the pursuit of effective management and care for individuals living with HIV/AIDS, adherence to established guidelines and protocols is of paramount importance. In healthcare settings, particularly within hospitals, healthcare practitioners play a pivotal role in the implementation of these guidelines and ensuring optimal patient care. Non-compliance with established standards in the management of HIV/AIDS can have serious consequences, including compromised patient outcomes and increased healthcare costs.</w:t>
      </w:r>
    </w:p>
    <w:p w14:paraId="5C105B44" w14:textId="77777777" w:rsidR="00842E53" w:rsidRPr="00CE4A75" w:rsidRDefault="00842E53" w:rsidP="00842E53">
      <w:pPr>
        <w:pBdr>
          <w:top w:val="single" w:sz="4" w:space="1" w:color="auto"/>
          <w:left w:val="single" w:sz="4" w:space="4" w:color="auto"/>
          <w:bottom w:val="single" w:sz="4" w:space="1" w:color="auto"/>
          <w:right w:val="single" w:sz="4" w:space="4" w:color="auto"/>
        </w:pBdr>
        <w:spacing w:line="276" w:lineRule="auto"/>
        <w:rPr>
          <w:szCs w:val="24"/>
        </w:rPr>
      </w:pPr>
      <w:r w:rsidRPr="00CE4A75">
        <w:rPr>
          <w:szCs w:val="24"/>
        </w:rPr>
        <w:t>The Bono Regional Hospital, situated in the heart of Ghana, represents a critical healthcare institution in the country's efforts to combat HIV/AIDS. As part of the broader healthcare system in Ghana, this hospital is entrusted with the responsibility of delivering quality care to individuals living with HIV/AIDS. Within this context, understanding the factors associated with non-compliance among healthcare practitioners regarding the management of HIV/AIDS becomes essential. Moreover, comparing the actual practices of healthcare practitioners with the Ghana Health Service (GHS) standard management guidelines can provide valuable insights into areas that require improvement and further support.</w:t>
      </w:r>
    </w:p>
    <w:p w14:paraId="7A8A1F3C" w14:textId="77777777" w:rsidR="00842E53" w:rsidRPr="00CE4A75" w:rsidRDefault="00842E53" w:rsidP="00842E53">
      <w:pPr>
        <w:pBdr>
          <w:top w:val="single" w:sz="4" w:space="1" w:color="auto"/>
          <w:left w:val="single" w:sz="4" w:space="4" w:color="auto"/>
          <w:bottom w:val="single" w:sz="4" w:space="1" w:color="auto"/>
          <w:right w:val="single" w:sz="4" w:space="4" w:color="auto"/>
        </w:pBdr>
        <w:spacing w:line="276" w:lineRule="auto"/>
        <w:rPr>
          <w:szCs w:val="24"/>
        </w:rPr>
      </w:pPr>
      <w:r w:rsidRPr="00CE4A75">
        <w:rPr>
          <w:szCs w:val="24"/>
        </w:rPr>
        <w:t>This interview guide seeks to delve into the complex dynamics surrounding non-compliance and the factors influencing the management of HIV/AIDS at the Bono Regional Hospital. By examining the practices of healthcare practitioners in this specific setting and comparing them to established standards, this study aims to shed light on critical issues related to HIV/AIDS care and management.</w:t>
      </w:r>
    </w:p>
    <w:p w14:paraId="1FDD3157" w14:textId="77777777" w:rsidR="00842E53" w:rsidRPr="00CE4A75" w:rsidRDefault="00842E53" w:rsidP="00842E53">
      <w:pPr>
        <w:pBdr>
          <w:top w:val="single" w:sz="4" w:space="1" w:color="auto"/>
          <w:left w:val="single" w:sz="4" w:space="4" w:color="auto"/>
          <w:bottom w:val="single" w:sz="4" w:space="1" w:color="auto"/>
          <w:right w:val="single" w:sz="4" w:space="4" w:color="auto"/>
        </w:pBdr>
        <w:spacing w:line="276" w:lineRule="auto"/>
        <w:rPr>
          <w:szCs w:val="24"/>
        </w:rPr>
      </w:pPr>
      <w:r w:rsidRPr="00CE4A75">
        <w:rPr>
          <w:szCs w:val="24"/>
        </w:rPr>
        <w:t>Confidentiality is a top priority in this study. All responses and information provided in this questionnaire will be kept strictly confidential. The data collected will be anonymized and reported in aggregate form, ensuring that individual participants cannot be identified. Any identifying information will be removed or disguised to protect the privacy of the participants.</w:t>
      </w:r>
    </w:p>
    <w:p w14:paraId="03BAA9DB" w14:textId="77777777" w:rsidR="00842E53" w:rsidRPr="00CE4A75" w:rsidRDefault="00842E53" w:rsidP="00842E53">
      <w:pPr>
        <w:pBdr>
          <w:top w:val="single" w:sz="4" w:space="1" w:color="auto"/>
          <w:left w:val="single" w:sz="4" w:space="4" w:color="auto"/>
          <w:bottom w:val="single" w:sz="4" w:space="1" w:color="auto"/>
          <w:right w:val="single" w:sz="4" w:space="4" w:color="auto"/>
        </w:pBdr>
        <w:spacing w:line="276" w:lineRule="auto"/>
        <w:rPr>
          <w:szCs w:val="24"/>
        </w:rPr>
      </w:pPr>
      <w:r w:rsidRPr="00CE4A75">
        <w:rPr>
          <w:szCs w:val="24"/>
        </w:rPr>
        <w:t>The insights gained from this research are expected to contribute significantly to the enhancement of HIV/AIDS care and management practices at the Bono Regional Hospital and, by extension, inform policy and practice in healthcare settings across Ghana. Ultimately, the goal is to improve patient outcomes and contribute to the global efforts to effectively combat HIV/AIDS.</w:t>
      </w:r>
    </w:p>
    <w:p w14:paraId="2B12E278" w14:textId="77777777" w:rsidR="00842E53" w:rsidRPr="00CE4A75" w:rsidRDefault="00842E53" w:rsidP="00842E53">
      <w:pPr>
        <w:rPr>
          <w:szCs w:val="24"/>
        </w:rPr>
      </w:pPr>
    </w:p>
    <w:p w14:paraId="0E86DA02" w14:textId="77777777" w:rsidR="00842E53" w:rsidRDefault="00842E53" w:rsidP="00842E53">
      <w:pPr>
        <w:rPr>
          <w:b/>
          <w:szCs w:val="24"/>
        </w:rPr>
      </w:pPr>
      <w:r>
        <w:rPr>
          <w:b/>
          <w:szCs w:val="24"/>
        </w:rPr>
        <w:lastRenderedPageBreak/>
        <w:t xml:space="preserve">SECTION A: </w:t>
      </w:r>
      <w:r w:rsidRPr="00FA722B">
        <w:rPr>
          <w:b/>
          <w:szCs w:val="24"/>
        </w:rPr>
        <w:t>DEMOGRAPHIC INFORMATION</w:t>
      </w:r>
    </w:p>
    <w:p w14:paraId="66662BFB" w14:textId="77777777" w:rsidR="00842E53" w:rsidRDefault="00842E53" w:rsidP="00842E53">
      <w:pPr>
        <w:numPr>
          <w:ilvl w:val="0"/>
          <w:numId w:val="10"/>
        </w:numPr>
        <w:spacing w:after="200"/>
        <w:rPr>
          <w:b/>
          <w:szCs w:val="24"/>
        </w:rPr>
      </w:pPr>
      <w:r w:rsidRPr="00FA722B">
        <w:rPr>
          <w:szCs w:val="24"/>
        </w:rPr>
        <w:t>What is your role/job title at the Bono Regional Hospital?</w:t>
      </w:r>
    </w:p>
    <w:p w14:paraId="78B2314B" w14:textId="77777777" w:rsidR="00842E53" w:rsidRDefault="00842E53" w:rsidP="00842E53">
      <w:pPr>
        <w:numPr>
          <w:ilvl w:val="0"/>
          <w:numId w:val="10"/>
        </w:numPr>
        <w:spacing w:after="200"/>
        <w:rPr>
          <w:b/>
          <w:szCs w:val="24"/>
        </w:rPr>
      </w:pPr>
      <w:r w:rsidRPr="00FA722B">
        <w:rPr>
          <w:szCs w:val="24"/>
        </w:rPr>
        <w:t>How long have you been working in healthcare, particularly in HIV/AIDS management?</w:t>
      </w:r>
    </w:p>
    <w:p w14:paraId="671A06C6" w14:textId="77777777" w:rsidR="00842E53" w:rsidRPr="00FA722B" w:rsidRDefault="00842E53" w:rsidP="00842E53">
      <w:pPr>
        <w:numPr>
          <w:ilvl w:val="0"/>
          <w:numId w:val="10"/>
        </w:numPr>
        <w:spacing w:after="200"/>
        <w:rPr>
          <w:b/>
          <w:szCs w:val="24"/>
        </w:rPr>
      </w:pPr>
      <w:r w:rsidRPr="00FA722B">
        <w:rPr>
          <w:szCs w:val="24"/>
        </w:rPr>
        <w:t>What is your level of experience in managing HIV/AIDS cases?</w:t>
      </w:r>
    </w:p>
    <w:p w14:paraId="6C82D5EF" w14:textId="77777777" w:rsidR="00842E53" w:rsidRDefault="00842E53" w:rsidP="00842E53">
      <w:pPr>
        <w:rPr>
          <w:szCs w:val="24"/>
        </w:rPr>
      </w:pPr>
    </w:p>
    <w:p w14:paraId="72562343" w14:textId="77777777" w:rsidR="00842E53" w:rsidRPr="00FA722B" w:rsidRDefault="00842E53" w:rsidP="00842E53">
      <w:pPr>
        <w:rPr>
          <w:b/>
          <w:szCs w:val="24"/>
        </w:rPr>
      </w:pPr>
      <w:r w:rsidRPr="00FA722B">
        <w:rPr>
          <w:b/>
          <w:szCs w:val="24"/>
        </w:rPr>
        <w:t>SECTION B: KNOWLEDGE AND AWARENESS</w:t>
      </w:r>
    </w:p>
    <w:p w14:paraId="6D93C1D7" w14:textId="77777777" w:rsidR="00842E53" w:rsidRDefault="00842E53" w:rsidP="00842E53">
      <w:pPr>
        <w:numPr>
          <w:ilvl w:val="0"/>
          <w:numId w:val="10"/>
        </w:numPr>
        <w:spacing w:after="200"/>
        <w:rPr>
          <w:szCs w:val="24"/>
        </w:rPr>
      </w:pPr>
      <w:r w:rsidRPr="00FA722B">
        <w:rPr>
          <w:szCs w:val="24"/>
        </w:rPr>
        <w:t>Can you describe the standard HIV/AIDS management protocols and guidelines provided by the Ghana Health Service (GHS)?</w:t>
      </w:r>
    </w:p>
    <w:p w14:paraId="588042B9" w14:textId="77777777" w:rsidR="00842E53" w:rsidRDefault="00842E53" w:rsidP="00842E53">
      <w:pPr>
        <w:numPr>
          <w:ilvl w:val="0"/>
          <w:numId w:val="10"/>
        </w:numPr>
        <w:spacing w:after="200"/>
        <w:rPr>
          <w:szCs w:val="24"/>
        </w:rPr>
      </w:pPr>
      <w:r w:rsidRPr="00FA722B">
        <w:rPr>
          <w:szCs w:val="24"/>
        </w:rPr>
        <w:t>How familiar are you with these protocols and guidelines?</w:t>
      </w:r>
    </w:p>
    <w:p w14:paraId="4B8CA985" w14:textId="77777777" w:rsidR="00842E53" w:rsidRPr="00FA722B" w:rsidRDefault="00842E53" w:rsidP="00842E53">
      <w:pPr>
        <w:numPr>
          <w:ilvl w:val="0"/>
          <w:numId w:val="10"/>
        </w:numPr>
        <w:spacing w:after="200"/>
        <w:rPr>
          <w:szCs w:val="24"/>
        </w:rPr>
      </w:pPr>
      <w:r w:rsidRPr="00FA722B">
        <w:rPr>
          <w:szCs w:val="24"/>
        </w:rPr>
        <w:t>Have you received any training or education specifically related to HIV/AIDS management? If so, please describe.</w:t>
      </w:r>
    </w:p>
    <w:p w14:paraId="6E5025E3" w14:textId="77777777" w:rsidR="00842E53" w:rsidRDefault="00842E53" w:rsidP="00842E53">
      <w:pPr>
        <w:rPr>
          <w:szCs w:val="24"/>
        </w:rPr>
      </w:pPr>
    </w:p>
    <w:p w14:paraId="13CA55C0" w14:textId="77777777" w:rsidR="00842E53" w:rsidRPr="00FA722B" w:rsidRDefault="00842E53" w:rsidP="00842E53">
      <w:pPr>
        <w:rPr>
          <w:b/>
          <w:szCs w:val="24"/>
        </w:rPr>
      </w:pPr>
      <w:r w:rsidRPr="00FA722B">
        <w:rPr>
          <w:b/>
          <w:szCs w:val="24"/>
        </w:rPr>
        <w:t>SECTION C: PERCEIVED COMPLIANCE</w:t>
      </w:r>
    </w:p>
    <w:p w14:paraId="544869F6" w14:textId="77777777" w:rsidR="00842E53" w:rsidRDefault="00842E53" w:rsidP="00842E53">
      <w:pPr>
        <w:numPr>
          <w:ilvl w:val="0"/>
          <w:numId w:val="10"/>
        </w:numPr>
        <w:spacing w:after="200"/>
        <w:rPr>
          <w:szCs w:val="24"/>
        </w:rPr>
      </w:pPr>
      <w:r w:rsidRPr="00FA722B">
        <w:rPr>
          <w:szCs w:val="24"/>
        </w:rPr>
        <w:t>In your opinion, how closely do healthcare practitioners at the Bono Regional Hospital adhere to the GHS standard protocols for HIV/AIDS management?</w:t>
      </w:r>
    </w:p>
    <w:p w14:paraId="7915D995" w14:textId="77777777" w:rsidR="00842E53" w:rsidRDefault="00842E53" w:rsidP="00842E53">
      <w:pPr>
        <w:numPr>
          <w:ilvl w:val="0"/>
          <w:numId w:val="10"/>
        </w:numPr>
        <w:spacing w:after="200"/>
        <w:rPr>
          <w:szCs w:val="24"/>
        </w:rPr>
      </w:pPr>
      <w:r w:rsidRPr="00FA722B">
        <w:rPr>
          <w:szCs w:val="24"/>
        </w:rPr>
        <w:t>What are the common challenges or barriers that may affect compliance with these protocols?</w:t>
      </w:r>
    </w:p>
    <w:p w14:paraId="56491373" w14:textId="77777777" w:rsidR="00842E53" w:rsidRPr="00FA722B" w:rsidRDefault="00842E53" w:rsidP="00842E53">
      <w:pPr>
        <w:numPr>
          <w:ilvl w:val="0"/>
          <w:numId w:val="10"/>
        </w:numPr>
        <w:spacing w:after="200"/>
        <w:rPr>
          <w:szCs w:val="24"/>
        </w:rPr>
      </w:pPr>
      <w:r w:rsidRPr="00FA722B">
        <w:rPr>
          <w:szCs w:val="24"/>
        </w:rPr>
        <w:t>Can you provide examples of instances where non-compliance with protocols has been observed?</w:t>
      </w:r>
    </w:p>
    <w:p w14:paraId="4C7C1963" w14:textId="77777777" w:rsidR="00842E53" w:rsidRPr="00FA722B" w:rsidRDefault="00842E53" w:rsidP="00842E53">
      <w:pPr>
        <w:rPr>
          <w:b/>
          <w:szCs w:val="24"/>
        </w:rPr>
      </w:pPr>
      <w:r w:rsidRPr="00FA722B">
        <w:rPr>
          <w:b/>
          <w:szCs w:val="24"/>
        </w:rPr>
        <w:lastRenderedPageBreak/>
        <w:t>SECTION D: FACTORS INFLUENCING COMPLIANCE</w:t>
      </w:r>
    </w:p>
    <w:p w14:paraId="4FE6D969" w14:textId="77777777" w:rsidR="00842E53" w:rsidRDefault="00842E53" w:rsidP="00842E53">
      <w:pPr>
        <w:numPr>
          <w:ilvl w:val="0"/>
          <w:numId w:val="10"/>
        </w:numPr>
        <w:spacing w:after="200"/>
        <w:rPr>
          <w:szCs w:val="24"/>
        </w:rPr>
      </w:pPr>
      <w:r w:rsidRPr="00FA722B">
        <w:rPr>
          <w:szCs w:val="24"/>
        </w:rPr>
        <w:t>What factors do you believe contribute to non-compliance with HIV/AIDS management protocols among healthcare practitioners?</w:t>
      </w:r>
    </w:p>
    <w:p w14:paraId="662F60F1" w14:textId="77777777" w:rsidR="00842E53" w:rsidRDefault="00842E53" w:rsidP="00842E53">
      <w:pPr>
        <w:numPr>
          <w:ilvl w:val="0"/>
          <w:numId w:val="10"/>
        </w:numPr>
        <w:spacing w:after="200"/>
        <w:rPr>
          <w:szCs w:val="24"/>
        </w:rPr>
      </w:pPr>
      <w:r w:rsidRPr="00FA722B">
        <w:rPr>
          <w:szCs w:val="24"/>
        </w:rPr>
        <w:t>How do organizational factors, such as workload or resource availability, impact compliance with protocols?</w:t>
      </w:r>
    </w:p>
    <w:p w14:paraId="42A6E88C" w14:textId="77777777" w:rsidR="00842E53" w:rsidRPr="00FA722B" w:rsidRDefault="00842E53" w:rsidP="00842E53">
      <w:pPr>
        <w:numPr>
          <w:ilvl w:val="0"/>
          <w:numId w:val="10"/>
        </w:numPr>
        <w:spacing w:after="200"/>
        <w:rPr>
          <w:szCs w:val="24"/>
        </w:rPr>
      </w:pPr>
      <w:r w:rsidRPr="00FA722B">
        <w:rPr>
          <w:szCs w:val="24"/>
        </w:rPr>
        <w:t>Are there any individual-level factors, such as knowledge gap</w:t>
      </w:r>
      <w:r>
        <w:rPr>
          <w:szCs w:val="24"/>
        </w:rPr>
        <w:t>s or attitudes towards HIV/AIDS</w:t>
      </w:r>
      <w:r w:rsidRPr="00FA722B">
        <w:rPr>
          <w:szCs w:val="24"/>
        </w:rPr>
        <w:t xml:space="preserve"> that influence compliance?</w:t>
      </w:r>
    </w:p>
    <w:p w14:paraId="18342B63" w14:textId="77777777" w:rsidR="00842E53" w:rsidRPr="00FA722B" w:rsidRDefault="00842E53" w:rsidP="00842E53">
      <w:pPr>
        <w:rPr>
          <w:szCs w:val="24"/>
        </w:rPr>
      </w:pPr>
    </w:p>
    <w:p w14:paraId="2471375A" w14:textId="77777777" w:rsidR="00842E53" w:rsidRPr="00FA722B" w:rsidRDefault="00842E53" w:rsidP="00842E53">
      <w:pPr>
        <w:rPr>
          <w:b/>
          <w:szCs w:val="24"/>
        </w:rPr>
      </w:pPr>
      <w:r w:rsidRPr="00FA722B">
        <w:rPr>
          <w:b/>
          <w:szCs w:val="24"/>
        </w:rPr>
        <w:t>SECTION E: PRACTICAL APPLICATION</w:t>
      </w:r>
    </w:p>
    <w:p w14:paraId="26654EFD" w14:textId="77777777" w:rsidR="00842E53" w:rsidRDefault="00842E53" w:rsidP="00842E53">
      <w:pPr>
        <w:numPr>
          <w:ilvl w:val="0"/>
          <w:numId w:val="10"/>
        </w:numPr>
        <w:spacing w:after="200"/>
        <w:rPr>
          <w:szCs w:val="24"/>
        </w:rPr>
      </w:pPr>
      <w:r w:rsidRPr="00FA722B">
        <w:rPr>
          <w:szCs w:val="24"/>
        </w:rPr>
        <w:t>Can you describe the typical process of HIV/AIDS management at the Bono Regional Hospital?</w:t>
      </w:r>
    </w:p>
    <w:p w14:paraId="17940AD7" w14:textId="77777777" w:rsidR="00842E53" w:rsidRDefault="00842E53" w:rsidP="00842E53">
      <w:pPr>
        <w:numPr>
          <w:ilvl w:val="0"/>
          <w:numId w:val="10"/>
        </w:numPr>
        <w:spacing w:after="200"/>
        <w:rPr>
          <w:szCs w:val="24"/>
        </w:rPr>
      </w:pPr>
      <w:r w:rsidRPr="00FA722B">
        <w:rPr>
          <w:szCs w:val="24"/>
        </w:rPr>
        <w:t>How does the actual practice of HIV/AIDS management differ from the standard protocols provided by the GHS?</w:t>
      </w:r>
    </w:p>
    <w:p w14:paraId="2570A629" w14:textId="77777777" w:rsidR="00842E53" w:rsidRPr="00FA722B" w:rsidRDefault="00842E53" w:rsidP="00842E53">
      <w:pPr>
        <w:numPr>
          <w:ilvl w:val="0"/>
          <w:numId w:val="10"/>
        </w:numPr>
        <w:spacing w:after="200"/>
        <w:rPr>
          <w:szCs w:val="24"/>
        </w:rPr>
      </w:pPr>
      <w:r w:rsidRPr="00FA722B">
        <w:rPr>
          <w:szCs w:val="24"/>
        </w:rPr>
        <w:t>Are there any specific challenges or limitations in applying the standard protocols in real-world clinical settings?</w:t>
      </w:r>
    </w:p>
    <w:p w14:paraId="6DA33461" w14:textId="77777777" w:rsidR="00842E53" w:rsidRPr="00FA722B" w:rsidRDefault="00842E53" w:rsidP="00842E53">
      <w:pPr>
        <w:rPr>
          <w:szCs w:val="24"/>
        </w:rPr>
      </w:pPr>
    </w:p>
    <w:p w14:paraId="291D6400" w14:textId="77777777" w:rsidR="00842E53" w:rsidRPr="00FA722B" w:rsidRDefault="00842E53" w:rsidP="00842E53">
      <w:pPr>
        <w:rPr>
          <w:b/>
          <w:szCs w:val="24"/>
        </w:rPr>
      </w:pPr>
      <w:r w:rsidRPr="00FA722B">
        <w:rPr>
          <w:b/>
          <w:szCs w:val="24"/>
        </w:rPr>
        <w:t>SECTION F: IMPROVEMENT STRATEGIES</w:t>
      </w:r>
    </w:p>
    <w:p w14:paraId="67922A17" w14:textId="77777777" w:rsidR="00842E53" w:rsidRDefault="00842E53" w:rsidP="00842E53">
      <w:pPr>
        <w:numPr>
          <w:ilvl w:val="0"/>
          <w:numId w:val="10"/>
        </w:numPr>
        <w:spacing w:after="200"/>
        <w:rPr>
          <w:szCs w:val="24"/>
        </w:rPr>
      </w:pPr>
      <w:r w:rsidRPr="00FA722B">
        <w:rPr>
          <w:szCs w:val="24"/>
        </w:rPr>
        <w:t>In your opinion, what measures could be taken to improve compliance with HIV/AIDS management protocols?</w:t>
      </w:r>
    </w:p>
    <w:p w14:paraId="6D65A93E" w14:textId="77777777" w:rsidR="00842E53" w:rsidRDefault="00842E53" w:rsidP="00842E53">
      <w:pPr>
        <w:numPr>
          <w:ilvl w:val="0"/>
          <w:numId w:val="10"/>
        </w:numPr>
        <w:spacing w:after="200"/>
        <w:rPr>
          <w:szCs w:val="24"/>
        </w:rPr>
      </w:pPr>
      <w:r w:rsidRPr="00FA722B">
        <w:rPr>
          <w:szCs w:val="24"/>
        </w:rPr>
        <w:lastRenderedPageBreak/>
        <w:t>How can the healthcare system better support healthcare practitioners in adhering to these protocols?</w:t>
      </w:r>
    </w:p>
    <w:p w14:paraId="701A9726" w14:textId="77777777" w:rsidR="00842E53" w:rsidRDefault="00842E53" w:rsidP="00842E53">
      <w:pPr>
        <w:numPr>
          <w:ilvl w:val="0"/>
          <w:numId w:val="10"/>
        </w:numPr>
        <w:spacing w:after="200"/>
        <w:rPr>
          <w:szCs w:val="24"/>
        </w:rPr>
      </w:pPr>
      <w:r w:rsidRPr="00FA722B">
        <w:rPr>
          <w:szCs w:val="24"/>
        </w:rPr>
        <w:t>Are there any specific training or educational interventions that you believe would be beneficial in improving compliance?</w:t>
      </w:r>
    </w:p>
    <w:p w14:paraId="47256EBC" w14:textId="77777777" w:rsidR="00842E53" w:rsidRPr="00FA722B" w:rsidRDefault="00842E53" w:rsidP="00842E53">
      <w:pPr>
        <w:numPr>
          <w:ilvl w:val="0"/>
          <w:numId w:val="10"/>
        </w:numPr>
        <w:spacing w:after="200"/>
        <w:rPr>
          <w:szCs w:val="24"/>
        </w:rPr>
      </w:pPr>
      <w:r w:rsidRPr="00FA722B">
        <w:rPr>
          <w:szCs w:val="24"/>
        </w:rPr>
        <w:t>Is there any additional information or insights you would like to share regarding HIV/AIDS management at the Bono Regional Hospital?</w:t>
      </w:r>
    </w:p>
    <w:p w14:paraId="571B4E57" w14:textId="563E9E84" w:rsidR="00F057F8" w:rsidRPr="00FB39B2" w:rsidRDefault="00F057F8"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br w:type="page"/>
      </w:r>
    </w:p>
    <w:p w14:paraId="2943AEAA" w14:textId="3E1D0A9B" w:rsidR="00331E3F" w:rsidRPr="00FB39B2" w:rsidDel="00091E0F" w:rsidRDefault="00F057F8" w:rsidP="00091E0F">
      <w:pPr>
        <w:pStyle w:val="Heading1"/>
        <w:rPr>
          <w:del w:id="50" w:author="Fred Kanyoke" w:date="2024-01-24T18:00:00Z"/>
          <w:lang w:val="en-US"/>
        </w:rPr>
      </w:pPr>
      <w:bookmarkStart w:id="51" w:name="_Toc144740306"/>
      <w:del w:id="52" w:author="Fred Kanyoke" w:date="2024-01-24T18:00:00Z">
        <w:r w:rsidRPr="00FB39B2" w:rsidDel="00091E0F">
          <w:rPr>
            <w:lang w:val="en-US"/>
          </w:rPr>
          <w:lastRenderedPageBreak/>
          <w:delText>APPENDIX I</w:delText>
        </w:r>
        <w:r w:rsidR="00E72D84" w:rsidRPr="00FB39B2" w:rsidDel="00091E0F">
          <w:rPr>
            <w:lang w:val="en-US"/>
          </w:rPr>
          <w:delText>I</w:delText>
        </w:r>
        <w:r w:rsidRPr="00FB39B2" w:rsidDel="00091E0F">
          <w:rPr>
            <w:lang w:val="en-US"/>
          </w:rPr>
          <w:delText>: STUDY PLAN</w:delText>
        </w:r>
        <w:bookmarkEnd w:id="51"/>
      </w:del>
    </w:p>
    <w:tbl>
      <w:tblPr>
        <w:tblW w:w="10051" w:type="dxa"/>
        <w:tblCellMar>
          <w:top w:w="34" w:type="dxa"/>
          <w:right w:w="115" w:type="dxa"/>
        </w:tblCellMar>
        <w:tblLook w:val="04A0" w:firstRow="1" w:lastRow="0" w:firstColumn="1" w:lastColumn="0" w:noHBand="0" w:noVBand="1"/>
      </w:tblPr>
      <w:tblGrid>
        <w:gridCol w:w="824"/>
        <w:gridCol w:w="3457"/>
        <w:gridCol w:w="2445"/>
        <w:gridCol w:w="3325"/>
      </w:tblGrid>
      <w:tr w:rsidR="00FB39B2" w:rsidRPr="00FB39B2" w:rsidDel="00091E0F" w14:paraId="3283F058" w14:textId="10A355E0" w:rsidTr="00056AD6">
        <w:trPr>
          <w:trHeight w:val="812"/>
          <w:del w:id="53" w:author="Fred Kanyoke" w:date="2024-01-24T18:00:00Z"/>
        </w:trPr>
        <w:tc>
          <w:tcPr>
            <w:tcW w:w="825" w:type="dxa"/>
            <w:tcBorders>
              <w:top w:val="single" w:sz="3" w:space="0" w:color="000000"/>
              <w:left w:val="single" w:sz="3" w:space="0" w:color="000000"/>
              <w:bottom w:val="single" w:sz="3" w:space="0" w:color="000000"/>
              <w:right w:val="single" w:sz="3" w:space="0" w:color="000000"/>
            </w:tcBorders>
            <w:vAlign w:val="center"/>
          </w:tcPr>
          <w:p w14:paraId="08BFD25E" w14:textId="7B469924" w:rsidR="00F057F8" w:rsidRPr="00FB39B2" w:rsidDel="00091E0F" w:rsidRDefault="00F057F8" w:rsidP="00056AD6">
            <w:pPr>
              <w:spacing w:line="240" w:lineRule="auto"/>
              <w:jc w:val="center"/>
              <w:rPr>
                <w:del w:id="54" w:author="Fred Kanyoke" w:date="2024-01-24T18:00:00Z"/>
                <w:lang w:val="en-US"/>
              </w:rPr>
            </w:pPr>
            <w:del w:id="55" w:author="Fred Kanyoke" w:date="2024-01-24T18:00:00Z">
              <w:r w:rsidRPr="00FB39B2" w:rsidDel="00091E0F">
                <w:rPr>
                  <w:b/>
                  <w:lang w:val="en-US"/>
                </w:rPr>
                <w:delText>No.</w:delText>
              </w:r>
            </w:del>
          </w:p>
        </w:tc>
        <w:tc>
          <w:tcPr>
            <w:tcW w:w="3457" w:type="dxa"/>
            <w:tcBorders>
              <w:top w:val="single" w:sz="3" w:space="0" w:color="000000"/>
              <w:left w:val="single" w:sz="3" w:space="0" w:color="000000"/>
              <w:bottom w:val="single" w:sz="3" w:space="0" w:color="000000"/>
              <w:right w:val="single" w:sz="3" w:space="0" w:color="000000"/>
            </w:tcBorders>
            <w:vAlign w:val="center"/>
          </w:tcPr>
          <w:p w14:paraId="41F60EAE" w14:textId="3A22052F" w:rsidR="00F057F8" w:rsidRPr="00FB39B2" w:rsidDel="00091E0F" w:rsidRDefault="00F057F8" w:rsidP="00056AD6">
            <w:pPr>
              <w:spacing w:line="240" w:lineRule="auto"/>
              <w:jc w:val="center"/>
              <w:rPr>
                <w:del w:id="56" w:author="Fred Kanyoke" w:date="2024-01-24T18:00:00Z"/>
                <w:lang w:val="en-US"/>
              </w:rPr>
            </w:pPr>
            <w:del w:id="57" w:author="Fred Kanyoke" w:date="2024-01-24T18:00:00Z">
              <w:r w:rsidRPr="00FB39B2" w:rsidDel="00091E0F">
                <w:rPr>
                  <w:b/>
                  <w:lang w:val="en-US"/>
                </w:rPr>
                <w:delText>Activity</w:delText>
              </w:r>
            </w:del>
          </w:p>
        </w:tc>
        <w:tc>
          <w:tcPr>
            <w:tcW w:w="2445" w:type="dxa"/>
            <w:tcBorders>
              <w:top w:val="single" w:sz="3" w:space="0" w:color="000000"/>
              <w:left w:val="single" w:sz="3" w:space="0" w:color="000000"/>
              <w:bottom w:val="single" w:sz="3" w:space="0" w:color="000000"/>
              <w:right w:val="single" w:sz="3" w:space="0" w:color="000000"/>
            </w:tcBorders>
            <w:vAlign w:val="center"/>
          </w:tcPr>
          <w:p w14:paraId="179DFB56" w14:textId="462DA2F5" w:rsidR="00F057F8" w:rsidRPr="00FB39B2" w:rsidDel="00091E0F" w:rsidRDefault="00F057F8" w:rsidP="00056AD6">
            <w:pPr>
              <w:spacing w:line="240" w:lineRule="auto"/>
              <w:jc w:val="center"/>
              <w:rPr>
                <w:del w:id="58" w:author="Fred Kanyoke" w:date="2024-01-24T18:00:00Z"/>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22BFC8B8" w14:textId="7F057D42" w:rsidR="00F057F8" w:rsidRPr="00FB39B2" w:rsidDel="00091E0F" w:rsidRDefault="00F057F8" w:rsidP="00056AD6">
            <w:pPr>
              <w:spacing w:line="240" w:lineRule="auto"/>
              <w:jc w:val="center"/>
              <w:rPr>
                <w:del w:id="59" w:author="Fred Kanyoke" w:date="2024-01-24T18:00:00Z"/>
                <w:lang w:val="en-US"/>
              </w:rPr>
            </w:pPr>
            <w:del w:id="60" w:author="Fred Kanyoke" w:date="2024-01-24T18:00:00Z">
              <w:r w:rsidRPr="00FB39B2" w:rsidDel="00091E0F">
                <w:rPr>
                  <w:b/>
                  <w:lang w:val="en-US"/>
                </w:rPr>
                <w:delText>Period</w:delText>
              </w:r>
            </w:del>
          </w:p>
        </w:tc>
      </w:tr>
      <w:tr w:rsidR="00FB39B2" w:rsidRPr="00FB39B2" w:rsidDel="00091E0F" w14:paraId="750BBD43" w14:textId="2D5F567A" w:rsidTr="00056AD6">
        <w:trPr>
          <w:trHeight w:val="989"/>
          <w:del w:id="61" w:author="Fred Kanyoke" w:date="2024-01-24T18:00:00Z"/>
        </w:trPr>
        <w:tc>
          <w:tcPr>
            <w:tcW w:w="825" w:type="dxa"/>
            <w:tcBorders>
              <w:top w:val="single" w:sz="3" w:space="0" w:color="000000"/>
              <w:left w:val="single" w:sz="3" w:space="0" w:color="000000"/>
              <w:bottom w:val="single" w:sz="3" w:space="0" w:color="000000"/>
              <w:right w:val="single" w:sz="3" w:space="0" w:color="000000"/>
            </w:tcBorders>
            <w:vAlign w:val="center"/>
          </w:tcPr>
          <w:p w14:paraId="0AA82DF9" w14:textId="6943F72D" w:rsidR="00F057F8" w:rsidRPr="00FB39B2" w:rsidDel="00091E0F" w:rsidRDefault="00F057F8" w:rsidP="00056AD6">
            <w:pPr>
              <w:spacing w:line="240" w:lineRule="auto"/>
              <w:jc w:val="center"/>
              <w:rPr>
                <w:del w:id="62" w:author="Fred Kanyoke" w:date="2024-01-24T18:00:00Z"/>
                <w:lang w:val="en-US"/>
              </w:rPr>
            </w:pPr>
            <w:del w:id="63" w:author="Fred Kanyoke" w:date="2024-01-24T18:00:00Z">
              <w:r w:rsidRPr="00FB39B2" w:rsidDel="00091E0F">
                <w:rPr>
                  <w:lang w:val="en-US"/>
                </w:rPr>
                <w:delText>1</w:delText>
              </w:r>
            </w:del>
          </w:p>
        </w:tc>
        <w:tc>
          <w:tcPr>
            <w:tcW w:w="3457" w:type="dxa"/>
            <w:tcBorders>
              <w:top w:val="single" w:sz="3" w:space="0" w:color="000000"/>
              <w:left w:val="single" w:sz="3" w:space="0" w:color="000000"/>
              <w:bottom w:val="single" w:sz="3" w:space="0" w:color="000000"/>
              <w:right w:val="single" w:sz="3" w:space="0" w:color="000000"/>
            </w:tcBorders>
            <w:vAlign w:val="center"/>
          </w:tcPr>
          <w:p w14:paraId="70F8604D" w14:textId="7AA1BA41" w:rsidR="00F057F8" w:rsidRPr="00FB39B2" w:rsidDel="00091E0F" w:rsidRDefault="00F057F8" w:rsidP="00056AD6">
            <w:pPr>
              <w:spacing w:line="240" w:lineRule="auto"/>
              <w:jc w:val="center"/>
              <w:rPr>
                <w:del w:id="64" w:author="Fred Kanyoke" w:date="2024-01-24T18:00:00Z"/>
                <w:lang w:val="en-US"/>
              </w:rPr>
            </w:pPr>
            <w:del w:id="65" w:author="Fred Kanyoke" w:date="2024-01-24T18:00:00Z">
              <w:r w:rsidRPr="00FB39B2" w:rsidDel="00091E0F">
                <w:rPr>
                  <w:lang w:val="en-US"/>
                </w:rPr>
                <w:delText>Presentation of proposal</w:delText>
              </w:r>
            </w:del>
          </w:p>
        </w:tc>
        <w:tc>
          <w:tcPr>
            <w:tcW w:w="2445" w:type="dxa"/>
            <w:vMerge w:val="restart"/>
            <w:tcBorders>
              <w:top w:val="single" w:sz="3" w:space="0" w:color="000000"/>
              <w:left w:val="single" w:sz="3" w:space="0" w:color="000000"/>
              <w:bottom w:val="single" w:sz="3" w:space="0" w:color="000000"/>
              <w:right w:val="single" w:sz="3" w:space="0" w:color="000000"/>
            </w:tcBorders>
            <w:vAlign w:val="center"/>
          </w:tcPr>
          <w:p w14:paraId="039368AE" w14:textId="54F19542" w:rsidR="00F057F8" w:rsidRPr="00FB39B2" w:rsidDel="00091E0F" w:rsidRDefault="00F057F8" w:rsidP="00056AD6">
            <w:pPr>
              <w:spacing w:line="240" w:lineRule="auto"/>
              <w:jc w:val="center"/>
              <w:rPr>
                <w:del w:id="66" w:author="Fred Kanyoke" w:date="2024-01-24T18:00:00Z"/>
                <w:lang w:val="en-US"/>
              </w:rPr>
            </w:pPr>
            <w:del w:id="67" w:author="Fred Kanyoke" w:date="2024-01-24T18:00:00Z">
              <w:r w:rsidRPr="00FB39B2" w:rsidDel="00091E0F">
                <w:rPr>
                  <w:noProof/>
                  <w:lang w:val="en-US"/>
                </w:rPr>
                <mc:AlternateContent>
                  <mc:Choice Requires="wpg">
                    <w:drawing>
                      <wp:anchor distT="0" distB="0" distL="114300" distR="114300" simplePos="0" relativeHeight="251664384" behindDoc="0" locked="0" layoutInCell="1" allowOverlap="1" wp14:anchorId="1E4C2B41" wp14:editId="6B242EF5">
                        <wp:simplePos x="0" y="0"/>
                        <wp:positionH relativeFrom="column">
                          <wp:posOffset>224790</wp:posOffset>
                        </wp:positionH>
                        <wp:positionV relativeFrom="paragraph">
                          <wp:posOffset>-843507</wp:posOffset>
                        </wp:positionV>
                        <wp:extent cx="214630" cy="3916045"/>
                        <wp:effectExtent l="0" t="0" r="0" b="0"/>
                        <wp:wrapSquare wrapText="bothSides"/>
                        <wp:docPr id="23786" name="Group 23786"/>
                        <wp:cNvGraphicFramePr/>
                        <a:graphic xmlns:a="http://schemas.openxmlformats.org/drawingml/2006/main">
                          <a:graphicData uri="http://schemas.microsoft.com/office/word/2010/wordprocessingGroup">
                            <wpg:wgp>
                              <wpg:cNvGrpSpPr/>
                              <wpg:grpSpPr>
                                <a:xfrm>
                                  <a:off x="0" y="0"/>
                                  <a:ext cx="214630" cy="3916045"/>
                                  <a:chOff x="0" y="0"/>
                                  <a:chExt cx="214630" cy="3916045"/>
                                </a:xfrm>
                              </wpg:grpSpPr>
                              <wps:wsp>
                                <wps:cNvPr id="1543" name="Shape 1543"/>
                                <wps:cNvSpPr/>
                                <wps:spPr>
                                  <a:xfrm>
                                    <a:off x="0" y="0"/>
                                    <a:ext cx="214630" cy="3916045"/>
                                  </a:xfrm>
                                  <a:custGeom>
                                    <a:avLst/>
                                    <a:gdLst/>
                                    <a:ahLst/>
                                    <a:cxnLst/>
                                    <a:rect l="0" t="0" r="0" b="0"/>
                                    <a:pathLst>
                                      <a:path w="214630" h="3916045">
                                        <a:moveTo>
                                          <a:pt x="107315" y="0"/>
                                        </a:moveTo>
                                        <a:lnTo>
                                          <a:pt x="214630" y="107315"/>
                                        </a:lnTo>
                                        <a:lnTo>
                                          <a:pt x="160909" y="107315"/>
                                        </a:lnTo>
                                        <a:lnTo>
                                          <a:pt x="160909" y="3808730"/>
                                        </a:lnTo>
                                        <a:lnTo>
                                          <a:pt x="214630" y="3808730"/>
                                        </a:lnTo>
                                        <a:lnTo>
                                          <a:pt x="107315" y="3916045"/>
                                        </a:lnTo>
                                        <a:lnTo>
                                          <a:pt x="0" y="3808730"/>
                                        </a:lnTo>
                                        <a:lnTo>
                                          <a:pt x="53594" y="3808730"/>
                                        </a:lnTo>
                                        <a:lnTo>
                                          <a:pt x="53594" y="107315"/>
                                        </a:lnTo>
                                        <a:lnTo>
                                          <a:pt x="0" y="107315"/>
                                        </a:lnTo>
                                        <a:lnTo>
                                          <a:pt x="107315" y="0"/>
                                        </a:lnTo>
                                        <a:close/>
                                      </a:path>
                                    </a:pathLst>
                                  </a:custGeom>
                                  <a:ln w="0" cap="flat">
                                    <a:miter lim="127000"/>
                                  </a:ln>
                                </wps:spPr>
                                <wps:style>
                                  <a:lnRef idx="0">
                                    <a:srgbClr val="000000">
                                      <a:alpha val="0"/>
                                    </a:srgbClr>
                                  </a:lnRef>
                                  <a:fillRef idx="1">
                                    <a:srgbClr val="203864"/>
                                  </a:fillRef>
                                  <a:effectRef idx="0">
                                    <a:scrgbClr r="0" g="0" b="0"/>
                                  </a:effectRef>
                                  <a:fontRef idx="none"/>
                                </wps:style>
                                <wps:bodyPr/>
                              </wps:wsp>
                              <wps:wsp>
                                <wps:cNvPr id="1545" name="Shape 1545"/>
                                <wps:cNvSpPr/>
                                <wps:spPr>
                                  <a:xfrm>
                                    <a:off x="0" y="0"/>
                                    <a:ext cx="214630" cy="3916045"/>
                                  </a:xfrm>
                                  <a:custGeom>
                                    <a:avLst/>
                                    <a:gdLst/>
                                    <a:ahLst/>
                                    <a:cxnLst/>
                                    <a:rect l="0" t="0" r="0" b="0"/>
                                    <a:pathLst>
                                      <a:path w="214630" h="3916045">
                                        <a:moveTo>
                                          <a:pt x="107315" y="0"/>
                                        </a:moveTo>
                                        <a:lnTo>
                                          <a:pt x="214630" y="107315"/>
                                        </a:lnTo>
                                        <a:lnTo>
                                          <a:pt x="160909" y="107315"/>
                                        </a:lnTo>
                                        <a:lnTo>
                                          <a:pt x="160909" y="3808730"/>
                                        </a:lnTo>
                                        <a:lnTo>
                                          <a:pt x="214630" y="3808730"/>
                                        </a:lnTo>
                                        <a:lnTo>
                                          <a:pt x="107315" y="3916045"/>
                                        </a:lnTo>
                                        <a:lnTo>
                                          <a:pt x="0" y="3808730"/>
                                        </a:lnTo>
                                        <a:lnTo>
                                          <a:pt x="53594" y="3808730"/>
                                        </a:lnTo>
                                        <a:lnTo>
                                          <a:pt x="53594" y="107315"/>
                                        </a:lnTo>
                                        <a:lnTo>
                                          <a:pt x="0" y="107315"/>
                                        </a:lnTo>
                                        <a:close/>
                                      </a:path>
                                    </a:pathLst>
                                  </a:custGeom>
                                  <a:ln w="25400" cap="flat">
                                    <a:round/>
                                  </a:ln>
                                </wps:spPr>
                                <wps:style>
                                  <a:lnRef idx="1">
                                    <a:srgbClr val="002060"/>
                                  </a:lnRef>
                                  <a:fillRef idx="0">
                                    <a:srgbClr val="000000">
                                      <a:alpha val="0"/>
                                    </a:srgbClr>
                                  </a:fillRef>
                                  <a:effectRef idx="0">
                                    <a:scrgbClr r="0" g="0" b="0"/>
                                  </a:effectRef>
                                  <a:fontRef idx="none"/>
                                </wps:style>
                                <wps:bodyPr/>
                              </wps:wsp>
                            </wpg:wgp>
                          </a:graphicData>
                        </a:graphic>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0D8C5DA" id="Group 23786" o:spid="_x0000_s1026" style="position:absolute;margin-left:17.7pt;margin-top:-66.4pt;width:16.9pt;height:308.35pt;z-index:251664384" coordsize="2146,3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">
                        <v:shape id="Shape 1543" o:spid="_x0000_s1027" style="position:absolute;width:2146;height:39160;visibility:visible;mso-wrap-style:square;v-text-anchor:top" coordsize="214630,391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" path="m107315,l214630,107315r-53721,l160909,3808730r53721,l107315,3916045,,3808730r53594,l53594,107315,,107315,107315,xe" fillcolor="#203864" stroked="f" strokeweight="0">
                          <v:stroke miterlimit="83231f" joinstyle="miter"/>
                          <v:path arrowok="t" textboxrect="0,0,214630,3916045"/>
                        </v:shape>
                        <v:shape id="Shape 1545" o:spid="_x0000_s1028" style="position:absolute;width:2146;height:39160;visibility:visible;mso-wrap-style:square;v-text-anchor:top" coordsize="214630,391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" path="m107315,l214630,107315r-53721,l160909,3808730r53721,l107315,3916045,,3808730r53594,l53594,107315,,107315,107315,xe" filled="f" strokecolor="#002060" strokeweight="2pt">
                          <v:path arrowok="t" textboxrect="0,0,214630,3916045"/>
                        </v:shape>
                        <w10:wrap type="square"/>
                      </v:group>
                    </w:pict>
                  </mc:Fallback>
                </mc:AlternateContent>
              </w:r>
              <w:r w:rsidRPr="00FB39B2" w:rsidDel="00091E0F">
                <w:rPr>
                  <w:lang w:val="en-US"/>
                </w:rPr>
                <w:delText>Literature Review</w:delText>
              </w:r>
            </w:del>
          </w:p>
        </w:tc>
        <w:tc>
          <w:tcPr>
            <w:tcW w:w="3325" w:type="dxa"/>
            <w:tcBorders>
              <w:top w:val="single" w:sz="3" w:space="0" w:color="000000"/>
              <w:left w:val="single" w:sz="3" w:space="0" w:color="000000"/>
              <w:bottom w:val="single" w:sz="3" w:space="0" w:color="000000"/>
              <w:right w:val="single" w:sz="3" w:space="0" w:color="000000"/>
            </w:tcBorders>
            <w:vAlign w:val="center"/>
          </w:tcPr>
          <w:p w14:paraId="492394AE" w14:textId="71A04AB8" w:rsidR="00F057F8" w:rsidRPr="00FB39B2" w:rsidDel="00091E0F" w:rsidRDefault="00DC7412" w:rsidP="00056AD6">
            <w:pPr>
              <w:spacing w:line="240" w:lineRule="auto"/>
              <w:jc w:val="center"/>
              <w:rPr>
                <w:del w:id="68" w:author="Fred Kanyoke" w:date="2024-01-24T18:00:00Z"/>
                <w:lang w:val="en-US"/>
              </w:rPr>
            </w:pPr>
            <w:del w:id="69" w:author="Fred Kanyoke" w:date="2024-01-24T18:00:00Z">
              <w:r w:rsidRPr="00FB39B2" w:rsidDel="00091E0F">
                <w:rPr>
                  <w:lang w:val="en-US"/>
                </w:rPr>
                <w:delText xml:space="preserve">August  </w:delText>
              </w:r>
              <w:r w:rsidR="00F057F8" w:rsidRPr="00FB39B2" w:rsidDel="00091E0F">
                <w:rPr>
                  <w:lang w:val="en-US"/>
                </w:rPr>
                <w:delText>, 2023.</w:delText>
              </w:r>
            </w:del>
          </w:p>
        </w:tc>
      </w:tr>
      <w:tr w:rsidR="00FB39B2" w:rsidRPr="00FB39B2" w:rsidDel="00091E0F" w14:paraId="0F7353FF" w14:textId="6650CD9D" w:rsidTr="00056AD6">
        <w:trPr>
          <w:trHeight w:val="992"/>
          <w:del w:id="70" w:author="Fred Kanyoke" w:date="2024-01-24T18:00:00Z"/>
        </w:trPr>
        <w:tc>
          <w:tcPr>
            <w:tcW w:w="825" w:type="dxa"/>
            <w:tcBorders>
              <w:top w:val="single" w:sz="3" w:space="0" w:color="000000"/>
              <w:left w:val="single" w:sz="3" w:space="0" w:color="000000"/>
              <w:bottom w:val="single" w:sz="3" w:space="0" w:color="000000"/>
              <w:right w:val="single" w:sz="3" w:space="0" w:color="000000"/>
            </w:tcBorders>
            <w:vAlign w:val="center"/>
          </w:tcPr>
          <w:p w14:paraId="5E689C50" w14:textId="3EEF6BC7" w:rsidR="00F057F8" w:rsidRPr="00FB39B2" w:rsidDel="00091E0F" w:rsidRDefault="00F057F8" w:rsidP="00056AD6">
            <w:pPr>
              <w:spacing w:line="240" w:lineRule="auto"/>
              <w:jc w:val="center"/>
              <w:rPr>
                <w:del w:id="71" w:author="Fred Kanyoke" w:date="2024-01-24T18:00:00Z"/>
                <w:lang w:val="en-US"/>
              </w:rPr>
            </w:pPr>
            <w:del w:id="72" w:author="Fred Kanyoke" w:date="2024-01-24T18:00:00Z">
              <w:r w:rsidRPr="00FB39B2" w:rsidDel="00091E0F">
                <w:rPr>
                  <w:lang w:val="en-US"/>
                </w:rPr>
                <w:delText>2</w:delText>
              </w:r>
            </w:del>
          </w:p>
        </w:tc>
        <w:tc>
          <w:tcPr>
            <w:tcW w:w="3457" w:type="dxa"/>
            <w:tcBorders>
              <w:top w:val="single" w:sz="3" w:space="0" w:color="000000"/>
              <w:left w:val="single" w:sz="3" w:space="0" w:color="000000"/>
              <w:bottom w:val="single" w:sz="3" w:space="0" w:color="000000"/>
              <w:right w:val="single" w:sz="3" w:space="0" w:color="000000"/>
            </w:tcBorders>
            <w:vAlign w:val="center"/>
          </w:tcPr>
          <w:p w14:paraId="6E419555" w14:textId="4DCFC326" w:rsidR="00F057F8" w:rsidRPr="00FB39B2" w:rsidDel="00091E0F" w:rsidRDefault="00F057F8" w:rsidP="00056AD6">
            <w:pPr>
              <w:spacing w:line="240" w:lineRule="auto"/>
              <w:jc w:val="center"/>
              <w:rPr>
                <w:del w:id="73" w:author="Fred Kanyoke" w:date="2024-01-24T18:00:00Z"/>
                <w:lang w:val="en-US"/>
              </w:rPr>
            </w:pPr>
            <w:del w:id="74" w:author="Fred Kanyoke" w:date="2024-01-24T18:00:00Z">
              <w:r w:rsidRPr="00FB39B2" w:rsidDel="00091E0F">
                <w:rPr>
                  <w:lang w:val="en-US"/>
                </w:rPr>
                <w:delText>Revised Proposal</w:delText>
              </w:r>
            </w:del>
          </w:p>
        </w:tc>
        <w:tc>
          <w:tcPr>
            <w:tcW w:w="0" w:type="auto"/>
            <w:vMerge/>
            <w:tcBorders>
              <w:top w:val="nil"/>
              <w:left w:val="single" w:sz="3" w:space="0" w:color="000000"/>
              <w:bottom w:val="nil"/>
              <w:right w:val="single" w:sz="3" w:space="0" w:color="000000"/>
            </w:tcBorders>
            <w:vAlign w:val="center"/>
          </w:tcPr>
          <w:p w14:paraId="650AC9C6" w14:textId="367E56A9" w:rsidR="00F057F8" w:rsidRPr="00FB39B2" w:rsidDel="00091E0F" w:rsidRDefault="00F057F8" w:rsidP="00056AD6">
            <w:pPr>
              <w:spacing w:line="240" w:lineRule="auto"/>
              <w:jc w:val="center"/>
              <w:rPr>
                <w:del w:id="75" w:author="Fred Kanyoke" w:date="2024-01-24T18:00:00Z"/>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69EBA059" w14:textId="5C73ECD0" w:rsidR="00F057F8" w:rsidRPr="00FB39B2" w:rsidDel="00091E0F" w:rsidRDefault="00DC7412" w:rsidP="00056AD6">
            <w:pPr>
              <w:spacing w:line="240" w:lineRule="auto"/>
              <w:jc w:val="center"/>
              <w:rPr>
                <w:del w:id="76" w:author="Fred Kanyoke" w:date="2024-01-24T18:00:00Z"/>
                <w:lang w:val="en-US"/>
              </w:rPr>
            </w:pPr>
            <w:del w:id="77" w:author="Fred Kanyoke" w:date="2024-01-24T18:00:00Z">
              <w:r w:rsidRPr="00FB39B2" w:rsidDel="00091E0F">
                <w:rPr>
                  <w:lang w:val="en-US"/>
                </w:rPr>
                <w:delText xml:space="preserve">August </w:delText>
              </w:r>
              <w:r w:rsidR="00F057F8" w:rsidRPr="00FB39B2" w:rsidDel="00091E0F">
                <w:rPr>
                  <w:lang w:val="en-US"/>
                </w:rPr>
                <w:delText>, 2023</w:delText>
              </w:r>
            </w:del>
          </w:p>
        </w:tc>
      </w:tr>
      <w:tr w:rsidR="00FB39B2" w:rsidRPr="00FB39B2" w:rsidDel="00091E0F" w14:paraId="7044D1F7" w14:textId="37021D76" w:rsidTr="00056AD6">
        <w:trPr>
          <w:trHeight w:val="989"/>
          <w:del w:id="78" w:author="Fred Kanyoke" w:date="2024-01-24T18:00:00Z"/>
        </w:trPr>
        <w:tc>
          <w:tcPr>
            <w:tcW w:w="825" w:type="dxa"/>
            <w:tcBorders>
              <w:top w:val="single" w:sz="3" w:space="0" w:color="000000"/>
              <w:left w:val="single" w:sz="3" w:space="0" w:color="000000"/>
              <w:bottom w:val="single" w:sz="3" w:space="0" w:color="000000"/>
              <w:right w:val="single" w:sz="3" w:space="0" w:color="000000"/>
            </w:tcBorders>
            <w:vAlign w:val="center"/>
          </w:tcPr>
          <w:p w14:paraId="566A130F" w14:textId="4FB3DDEC" w:rsidR="00F057F8" w:rsidRPr="00FB39B2" w:rsidDel="00091E0F" w:rsidRDefault="00F057F8" w:rsidP="00056AD6">
            <w:pPr>
              <w:spacing w:line="240" w:lineRule="auto"/>
              <w:jc w:val="center"/>
              <w:rPr>
                <w:del w:id="79" w:author="Fred Kanyoke" w:date="2024-01-24T18:00:00Z"/>
                <w:lang w:val="en-US"/>
              </w:rPr>
            </w:pPr>
            <w:del w:id="80" w:author="Fred Kanyoke" w:date="2024-01-24T18:00:00Z">
              <w:r w:rsidRPr="00FB39B2" w:rsidDel="00091E0F">
                <w:rPr>
                  <w:lang w:val="en-US"/>
                </w:rPr>
                <w:delText>3</w:delText>
              </w:r>
            </w:del>
          </w:p>
        </w:tc>
        <w:tc>
          <w:tcPr>
            <w:tcW w:w="3457" w:type="dxa"/>
            <w:tcBorders>
              <w:top w:val="single" w:sz="3" w:space="0" w:color="000000"/>
              <w:left w:val="single" w:sz="3" w:space="0" w:color="000000"/>
              <w:bottom w:val="single" w:sz="3" w:space="0" w:color="000000"/>
              <w:right w:val="single" w:sz="3" w:space="0" w:color="000000"/>
            </w:tcBorders>
            <w:vAlign w:val="center"/>
          </w:tcPr>
          <w:p w14:paraId="3E6A13D8" w14:textId="66DBC5EF" w:rsidR="00F057F8" w:rsidRPr="00FB39B2" w:rsidDel="00091E0F" w:rsidRDefault="00F057F8" w:rsidP="00056AD6">
            <w:pPr>
              <w:spacing w:line="240" w:lineRule="auto"/>
              <w:jc w:val="center"/>
              <w:rPr>
                <w:del w:id="81" w:author="Fred Kanyoke" w:date="2024-01-24T18:00:00Z"/>
                <w:lang w:val="en-US"/>
              </w:rPr>
            </w:pPr>
            <w:del w:id="82" w:author="Fred Kanyoke" w:date="2024-01-24T18:00:00Z">
              <w:r w:rsidRPr="00FB39B2" w:rsidDel="00091E0F">
                <w:rPr>
                  <w:lang w:val="en-US"/>
                </w:rPr>
                <w:delText>Submission for ethical approval</w:delText>
              </w:r>
            </w:del>
          </w:p>
        </w:tc>
        <w:tc>
          <w:tcPr>
            <w:tcW w:w="0" w:type="auto"/>
            <w:vMerge/>
            <w:tcBorders>
              <w:top w:val="nil"/>
              <w:left w:val="single" w:sz="3" w:space="0" w:color="000000"/>
              <w:bottom w:val="nil"/>
              <w:right w:val="single" w:sz="3" w:space="0" w:color="000000"/>
            </w:tcBorders>
            <w:vAlign w:val="center"/>
          </w:tcPr>
          <w:p w14:paraId="068826CE" w14:textId="18453F1D" w:rsidR="00F057F8" w:rsidRPr="00FB39B2" w:rsidDel="00091E0F" w:rsidRDefault="00F057F8" w:rsidP="00056AD6">
            <w:pPr>
              <w:spacing w:line="240" w:lineRule="auto"/>
              <w:jc w:val="center"/>
              <w:rPr>
                <w:del w:id="83" w:author="Fred Kanyoke" w:date="2024-01-24T18:00:00Z"/>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30455E71" w14:textId="22F89F40" w:rsidR="00F057F8" w:rsidRPr="00FB39B2" w:rsidDel="00091E0F" w:rsidRDefault="00DC7412" w:rsidP="00056AD6">
            <w:pPr>
              <w:spacing w:line="240" w:lineRule="auto"/>
              <w:jc w:val="center"/>
              <w:rPr>
                <w:del w:id="84" w:author="Fred Kanyoke" w:date="2024-01-24T18:00:00Z"/>
                <w:lang w:val="en-US"/>
              </w:rPr>
            </w:pPr>
            <w:del w:id="85" w:author="Fred Kanyoke" w:date="2024-01-24T18:00:00Z">
              <w:r w:rsidRPr="00FB39B2" w:rsidDel="00091E0F">
                <w:rPr>
                  <w:lang w:val="en-US"/>
                </w:rPr>
                <w:delText xml:space="preserve">October </w:delText>
              </w:r>
              <w:r w:rsidR="00F057F8" w:rsidRPr="00FB39B2" w:rsidDel="00091E0F">
                <w:rPr>
                  <w:lang w:val="en-US"/>
                </w:rPr>
                <w:delText>, 2023</w:delText>
              </w:r>
            </w:del>
          </w:p>
        </w:tc>
      </w:tr>
      <w:tr w:rsidR="00FB39B2" w:rsidRPr="00FB39B2" w:rsidDel="00091E0F" w14:paraId="0563AC47" w14:textId="79113454" w:rsidTr="00056AD6">
        <w:trPr>
          <w:trHeight w:val="920"/>
          <w:del w:id="86" w:author="Fred Kanyoke" w:date="2024-01-24T18:00:00Z"/>
        </w:trPr>
        <w:tc>
          <w:tcPr>
            <w:tcW w:w="825" w:type="dxa"/>
            <w:tcBorders>
              <w:top w:val="single" w:sz="3" w:space="0" w:color="000000"/>
              <w:left w:val="single" w:sz="3" w:space="0" w:color="000000"/>
              <w:bottom w:val="single" w:sz="3" w:space="0" w:color="000000"/>
              <w:right w:val="single" w:sz="3" w:space="0" w:color="000000"/>
            </w:tcBorders>
            <w:vAlign w:val="center"/>
          </w:tcPr>
          <w:p w14:paraId="1B37E46C" w14:textId="601C82F3" w:rsidR="00F057F8" w:rsidRPr="00FB39B2" w:rsidDel="00091E0F" w:rsidRDefault="00F057F8" w:rsidP="00056AD6">
            <w:pPr>
              <w:spacing w:line="240" w:lineRule="auto"/>
              <w:jc w:val="center"/>
              <w:rPr>
                <w:del w:id="87" w:author="Fred Kanyoke" w:date="2024-01-24T18:00:00Z"/>
                <w:lang w:val="en-US"/>
              </w:rPr>
            </w:pPr>
            <w:del w:id="88" w:author="Fred Kanyoke" w:date="2024-01-24T18:00:00Z">
              <w:r w:rsidRPr="00FB39B2" w:rsidDel="00091E0F">
                <w:rPr>
                  <w:lang w:val="en-US"/>
                </w:rPr>
                <w:delText>4</w:delText>
              </w:r>
            </w:del>
          </w:p>
        </w:tc>
        <w:tc>
          <w:tcPr>
            <w:tcW w:w="3457" w:type="dxa"/>
            <w:tcBorders>
              <w:top w:val="single" w:sz="3" w:space="0" w:color="000000"/>
              <w:left w:val="single" w:sz="3" w:space="0" w:color="000000"/>
              <w:bottom w:val="single" w:sz="3" w:space="0" w:color="000000"/>
              <w:right w:val="single" w:sz="3" w:space="0" w:color="000000"/>
            </w:tcBorders>
            <w:vAlign w:val="center"/>
          </w:tcPr>
          <w:p w14:paraId="4A42C818" w14:textId="50B8050A" w:rsidR="00F057F8" w:rsidRPr="00FB39B2" w:rsidDel="00091E0F" w:rsidRDefault="00F057F8" w:rsidP="00056AD6">
            <w:pPr>
              <w:spacing w:line="240" w:lineRule="auto"/>
              <w:jc w:val="center"/>
              <w:rPr>
                <w:del w:id="89" w:author="Fred Kanyoke" w:date="2024-01-24T18:00:00Z"/>
                <w:lang w:val="en-US"/>
              </w:rPr>
            </w:pPr>
            <w:del w:id="90" w:author="Fred Kanyoke" w:date="2024-01-24T18:00:00Z">
              <w:r w:rsidRPr="00FB39B2" w:rsidDel="00091E0F">
                <w:rPr>
                  <w:lang w:val="en-US"/>
                </w:rPr>
                <w:delText>Data collection</w:delText>
              </w:r>
            </w:del>
          </w:p>
        </w:tc>
        <w:tc>
          <w:tcPr>
            <w:tcW w:w="0" w:type="auto"/>
            <w:vMerge/>
            <w:tcBorders>
              <w:top w:val="nil"/>
              <w:left w:val="single" w:sz="3" w:space="0" w:color="000000"/>
              <w:bottom w:val="nil"/>
              <w:right w:val="single" w:sz="3" w:space="0" w:color="000000"/>
            </w:tcBorders>
            <w:vAlign w:val="center"/>
          </w:tcPr>
          <w:p w14:paraId="7F0317C8" w14:textId="3EA6248E" w:rsidR="00F057F8" w:rsidRPr="00FB39B2" w:rsidDel="00091E0F" w:rsidRDefault="00F057F8" w:rsidP="00056AD6">
            <w:pPr>
              <w:spacing w:line="240" w:lineRule="auto"/>
              <w:jc w:val="center"/>
              <w:rPr>
                <w:del w:id="91" w:author="Fred Kanyoke" w:date="2024-01-24T18:00:00Z"/>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34B45668" w14:textId="09C8D7F3" w:rsidR="00F057F8" w:rsidRPr="00FB39B2" w:rsidDel="00091E0F" w:rsidRDefault="00DC7412" w:rsidP="00056AD6">
            <w:pPr>
              <w:spacing w:line="240" w:lineRule="auto"/>
              <w:jc w:val="center"/>
              <w:rPr>
                <w:del w:id="92" w:author="Fred Kanyoke" w:date="2024-01-24T18:00:00Z"/>
                <w:lang w:val="en-US"/>
              </w:rPr>
            </w:pPr>
            <w:del w:id="93" w:author="Fred Kanyoke" w:date="2024-01-24T18:00:00Z">
              <w:r w:rsidRPr="00FB39B2" w:rsidDel="00091E0F">
                <w:rPr>
                  <w:lang w:val="en-US"/>
                </w:rPr>
                <w:delText xml:space="preserve">November </w:delText>
              </w:r>
              <w:r w:rsidR="00F057F8" w:rsidRPr="00FB39B2" w:rsidDel="00091E0F">
                <w:rPr>
                  <w:lang w:val="en-US"/>
                </w:rPr>
                <w:delText>, 2023</w:delText>
              </w:r>
            </w:del>
          </w:p>
        </w:tc>
      </w:tr>
      <w:tr w:rsidR="00FB39B2" w:rsidRPr="00FB39B2" w:rsidDel="00091E0F" w14:paraId="5805C0E3" w14:textId="74F5798C" w:rsidTr="00056AD6">
        <w:trPr>
          <w:trHeight w:val="812"/>
          <w:del w:id="94" w:author="Fred Kanyoke" w:date="2024-01-24T18:00:00Z"/>
        </w:trPr>
        <w:tc>
          <w:tcPr>
            <w:tcW w:w="825" w:type="dxa"/>
            <w:tcBorders>
              <w:top w:val="single" w:sz="3" w:space="0" w:color="000000"/>
              <w:left w:val="single" w:sz="3" w:space="0" w:color="000000"/>
              <w:bottom w:val="single" w:sz="3" w:space="0" w:color="000000"/>
              <w:right w:val="single" w:sz="3" w:space="0" w:color="000000"/>
            </w:tcBorders>
            <w:vAlign w:val="center"/>
          </w:tcPr>
          <w:p w14:paraId="5BD4C0C3" w14:textId="4E0531EF" w:rsidR="00F057F8" w:rsidRPr="00FB39B2" w:rsidDel="00091E0F" w:rsidRDefault="00F057F8" w:rsidP="00056AD6">
            <w:pPr>
              <w:spacing w:line="240" w:lineRule="auto"/>
              <w:jc w:val="center"/>
              <w:rPr>
                <w:del w:id="95" w:author="Fred Kanyoke" w:date="2024-01-24T18:00:00Z"/>
                <w:lang w:val="en-US"/>
              </w:rPr>
            </w:pPr>
            <w:del w:id="96" w:author="Fred Kanyoke" w:date="2024-01-24T18:00:00Z">
              <w:r w:rsidRPr="00FB39B2" w:rsidDel="00091E0F">
                <w:rPr>
                  <w:lang w:val="en-US"/>
                </w:rPr>
                <w:delText>5</w:delText>
              </w:r>
            </w:del>
          </w:p>
        </w:tc>
        <w:tc>
          <w:tcPr>
            <w:tcW w:w="3457" w:type="dxa"/>
            <w:tcBorders>
              <w:top w:val="single" w:sz="3" w:space="0" w:color="000000"/>
              <w:left w:val="single" w:sz="3" w:space="0" w:color="000000"/>
              <w:bottom w:val="single" w:sz="3" w:space="0" w:color="000000"/>
              <w:right w:val="single" w:sz="3" w:space="0" w:color="000000"/>
            </w:tcBorders>
            <w:vAlign w:val="center"/>
          </w:tcPr>
          <w:p w14:paraId="0BF3CFAF" w14:textId="5D0E1262" w:rsidR="00F057F8" w:rsidRPr="00FB39B2" w:rsidDel="00091E0F" w:rsidRDefault="00F057F8" w:rsidP="00056AD6">
            <w:pPr>
              <w:spacing w:line="240" w:lineRule="auto"/>
              <w:jc w:val="center"/>
              <w:rPr>
                <w:del w:id="97" w:author="Fred Kanyoke" w:date="2024-01-24T18:00:00Z"/>
                <w:lang w:val="en-US"/>
              </w:rPr>
            </w:pPr>
            <w:del w:id="98" w:author="Fred Kanyoke" w:date="2024-01-24T18:00:00Z">
              <w:r w:rsidRPr="00FB39B2" w:rsidDel="00091E0F">
                <w:rPr>
                  <w:lang w:val="en-US"/>
                </w:rPr>
                <w:delText>Data analysis</w:delText>
              </w:r>
            </w:del>
          </w:p>
        </w:tc>
        <w:tc>
          <w:tcPr>
            <w:tcW w:w="0" w:type="auto"/>
            <w:vMerge/>
            <w:tcBorders>
              <w:top w:val="nil"/>
              <w:left w:val="single" w:sz="3" w:space="0" w:color="000000"/>
              <w:bottom w:val="nil"/>
              <w:right w:val="single" w:sz="3" w:space="0" w:color="000000"/>
            </w:tcBorders>
            <w:vAlign w:val="center"/>
          </w:tcPr>
          <w:p w14:paraId="2373340F" w14:textId="7FE42066" w:rsidR="00F057F8" w:rsidRPr="00FB39B2" w:rsidDel="00091E0F" w:rsidRDefault="00F057F8" w:rsidP="00056AD6">
            <w:pPr>
              <w:spacing w:line="240" w:lineRule="auto"/>
              <w:jc w:val="center"/>
              <w:rPr>
                <w:del w:id="99" w:author="Fred Kanyoke" w:date="2024-01-24T18:00:00Z"/>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15A0E1DE" w14:textId="1189F7D6" w:rsidR="00F057F8" w:rsidRPr="00FB39B2" w:rsidDel="00091E0F" w:rsidRDefault="00DC7412" w:rsidP="00056AD6">
            <w:pPr>
              <w:spacing w:line="240" w:lineRule="auto"/>
              <w:jc w:val="center"/>
              <w:rPr>
                <w:del w:id="100" w:author="Fred Kanyoke" w:date="2024-01-24T18:00:00Z"/>
                <w:lang w:val="en-US"/>
              </w:rPr>
            </w:pPr>
            <w:del w:id="101" w:author="Fred Kanyoke" w:date="2024-01-24T18:00:00Z">
              <w:r w:rsidRPr="00FB39B2" w:rsidDel="00091E0F">
                <w:rPr>
                  <w:lang w:val="en-US"/>
                </w:rPr>
                <w:delText xml:space="preserve">December </w:delText>
              </w:r>
              <w:r w:rsidR="00F057F8" w:rsidRPr="00FB39B2" w:rsidDel="00091E0F">
                <w:rPr>
                  <w:lang w:val="en-US"/>
                </w:rPr>
                <w:delText>, 2023</w:delText>
              </w:r>
            </w:del>
          </w:p>
        </w:tc>
      </w:tr>
      <w:tr w:rsidR="00FB39B2" w:rsidRPr="00FB39B2" w:rsidDel="00091E0F" w14:paraId="0AABFFBA" w14:textId="7ECFDE00" w:rsidTr="00056AD6">
        <w:trPr>
          <w:trHeight w:val="1725"/>
          <w:del w:id="102" w:author="Fred Kanyoke" w:date="2024-01-24T18:00:00Z"/>
        </w:trPr>
        <w:tc>
          <w:tcPr>
            <w:tcW w:w="825" w:type="dxa"/>
            <w:tcBorders>
              <w:top w:val="single" w:sz="3" w:space="0" w:color="000000"/>
              <w:left w:val="single" w:sz="3" w:space="0" w:color="000000"/>
              <w:bottom w:val="single" w:sz="3" w:space="0" w:color="000000"/>
              <w:right w:val="single" w:sz="3" w:space="0" w:color="000000"/>
            </w:tcBorders>
            <w:vAlign w:val="center"/>
          </w:tcPr>
          <w:p w14:paraId="6FC5A9FD" w14:textId="558CC0A6" w:rsidR="00F057F8" w:rsidRPr="00FB39B2" w:rsidDel="00091E0F" w:rsidRDefault="00F057F8" w:rsidP="00056AD6">
            <w:pPr>
              <w:spacing w:line="240" w:lineRule="auto"/>
              <w:jc w:val="center"/>
              <w:rPr>
                <w:del w:id="103" w:author="Fred Kanyoke" w:date="2024-01-24T18:00:00Z"/>
                <w:lang w:val="en-US"/>
              </w:rPr>
            </w:pPr>
            <w:del w:id="104" w:author="Fred Kanyoke" w:date="2024-01-24T18:00:00Z">
              <w:r w:rsidRPr="00FB39B2" w:rsidDel="00091E0F">
                <w:rPr>
                  <w:lang w:val="en-US"/>
                </w:rPr>
                <w:delText>6</w:delText>
              </w:r>
            </w:del>
          </w:p>
        </w:tc>
        <w:tc>
          <w:tcPr>
            <w:tcW w:w="3457" w:type="dxa"/>
            <w:tcBorders>
              <w:top w:val="single" w:sz="3" w:space="0" w:color="000000"/>
              <w:left w:val="single" w:sz="3" w:space="0" w:color="000000"/>
              <w:bottom w:val="single" w:sz="3" w:space="0" w:color="000000"/>
              <w:right w:val="single" w:sz="3" w:space="0" w:color="000000"/>
            </w:tcBorders>
            <w:vAlign w:val="center"/>
          </w:tcPr>
          <w:p w14:paraId="0D1753D6" w14:textId="66B40E77" w:rsidR="00F057F8" w:rsidRPr="00FB39B2" w:rsidDel="00091E0F" w:rsidRDefault="00F057F8" w:rsidP="00056AD6">
            <w:pPr>
              <w:spacing w:line="240" w:lineRule="auto"/>
              <w:jc w:val="center"/>
              <w:rPr>
                <w:del w:id="105" w:author="Fred Kanyoke" w:date="2024-01-24T18:00:00Z"/>
                <w:lang w:val="en-US"/>
              </w:rPr>
            </w:pPr>
            <w:del w:id="106" w:author="Fred Kanyoke" w:date="2024-01-24T18:00:00Z">
              <w:r w:rsidRPr="00FB39B2" w:rsidDel="00091E0F">
                <w:rPr>
                  <w:lang w:val="en-US"/>
                </w:rPr>
                <w:delText>Summary of findings, conclusions and recommendations</w:delText>
              </w:r>
            </w:del>
          </w:p>
        </w:tc>
        <w:tc>
          <w:tcPr>
            <w:tcW w:w="0" w:type="auto"/>
            <w:vMerge/>
            <w:tcBorders>
              <w:top w:val="nil"/>
              <w:left w:val="single" w:sz="3" w:space="0" w:color="000000"/>
              <w:bottom w:val="nil"/>
              <w:right w:val="single" w:sz="3" w:space="0" w:color="000000"/>
            </w:tcBorders>
            <w:vAlign w:val="center"/>
          </w:tcPr>
          <w:p w14:paraId="52F7F535" w14:textId="249BD661" w:rsidR="00F057F8" w:rsidRPr="00FB39B2" w:rsidDel="00091E0F" w:rsidRDefault="00F057F8" w:rsidP="00056AD6">
            <w:pPr>
              <w:spacing w:line="240" w:lineRule="auto"/>
              <w:jc w:val="center"/>
              <w:rPr>
                <w:del w:id="107" w:author="Fred Kanyoke" w:date="2024-01-24T18:00:00Z"/>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0D86E280" w14:textId="062CC6B6" w:rsidR="00F057F8" w:rsidRPr="00FB39B2" w:rsidDel="00091E0F" w:rsidRDefault="00DC7412" w:rsidP="00056AD6">
            <w:pPr>
              <w:spacing w:line="240" w:lineRule="auto"/>
              <w:jc w:val="center"/>
              <w:rPr>
                <w:del w:id="108" w:author="Fred Kanyoke" w:date="2024-01-24T18:00:00Z"/>
                <w:lang w:val="en-US"/>
              </w:rPr>
            </w:pPr>
            <w:del w:id="109" w:author="Fred Kanyoke" w:date="2024-01-24T18:00:00Z">
              <w:r w:rsidRPr="00FB39B2" w:rsidDel="00091E0F">
                <w:rPr>
                  <w:lang w:val="en-US"/>
                </w:rPr>
                <w:delText>January</w:delText>
              </w:r>
              <w:r w:rsidR="00F057F8" w:rsidRPr="00FB39B2" w:rsidDel="00091E0F">
                <w:rPr>
                  <w:lang w:val="en-US"/>
                </w:rPr>
                <w:delText>, 202</w:delText>
              </w:r>
              <w:r w:rsidRPr="00FB39B2" w:rsidDel="00091E0F">
                <w:rPr>
                  <w:lang w:val="en-US"/>
                </w:rPr>
                <w:delText>4</w:delText>
              </w:r>
            </w:del>
          </w:p>
        </w:tc>
      </w:tr>
      <w:tr w:rsidR="00F057F8" w:rsidRPr="00FB39B2" w:rsidDel="00091E0F" w14:paraId="6D84E4D8" w14:textId="5698AEC5" w:rsidTr="00056AD6">
        <w:trPr>
          <w:trHeight w:val="812"/>
          <w:del w:id="110" w:author="Fred Kanyoke" w:date="2024-01-24T18:00:00Z"/>
        </w:trPr>
        <w:tc>
          <w:tcPr>
            <w:tcW w:w="825" w:type="dxa"/>
            <w:tcBorders>
              <w:top w:val="single" w:sz="3" w:space="0" w:color="000000"/>
              <w:left w:val="single" w:sz="3" w:space="0" w:color="000000"/>
              <w:bottom w:val="single" w:sz="3" w:space="0" w:color="000000"/>
              <w:right w:val="single" w:sz="3" w:space="0" w:color="000000"/>
            </w:tcBorders>
            <w:vAlign w:val="center"/>
          </w:tcPr>
          <w:p w14:paraId="037E3108" w14:textId="043FA95E" w:rsidR="00F057F8" w:rsidRPr="00FB39B2" w:rsidDel="00091E0F" w:rsidRDefault="00F057F8" w:rsidP="00056AD6">
            <w:pPr>
              <w:spacing w:line="240" w:lineRule="auto"/>
              <w:jc w:val="center"/>
              <w:rPr>
                <w:del w:id="111" w:author="Fred Kanyoke" w:date="2024-01-24T18:00:00Z"/>
                <w:lang w:val="en-US"/>
              </w:rPr>
            </w:pPr>
            <w:del w:id="112" w:author="Fred Kanyoke" w:date="2024-01-24T18:00:00Z">
              <w:r w:rsidRPr="00FB39B2" w:rsidDel="00091E0F">
                <w:rPr>
                  <w:lang w:val="en-US"/>
                </w:rPr>
                <w:delText>7</w:delText>
              </w:r>
            </w:del>
          </w:p>
        </w:tc>
        <w:tc>
          <w:tcPr>
            <w:tcW w:w="3457" w:type="dxa"/>
            <w:tcBorders>
              <w:top w:val="single" w:sz="3" w:space="0" w:color="000000"/>
              <w:left w:val="single" w:sz="3" w:space="0" w:color="000000"/>
              <w:bottom w:val="single" w:sz="3" w:space="0" w:color="000000"/>
              <w:right w:val="single" w:sz="3" w:space="0" w:color="000000"/>
            </w:tcBorders>
            <w:vAlign w:val="center"/>
          </w:tcPr>
          <w:p w14:paraId="1B2BA4B3" w14:textId="595FAE57" w:rsidR="00F057F8" w:rsidRPr="00FB39B2" w:rsidDel="00091E0F" w:rsidRDefault="00F057F8" w:rsidP="00056AD6">
            <w:pPr>
              <w:spacing w:line="240" w:lineRule="auto"/>
              <w:jc w:val="center"/>
              <w:rPr>
                <w:del w:id="113" w:author="Fred Kanyoke" w:date="2024-01-24T18:00:00Z"/>
                <w:lang w:val="en-US"/>
              </w:rPr>
            </w:pPr>
            <w:del w:id="114" w:author="Fred Kanyoke" w:date="2024-01-24T18:00:00Z">
              <w:r w:rsidRPr="00FB39B2" w:rsidDel="00091E0F">
                <w:rPr>
                  <w:lang w:val="en-US"/>
                </w:rPr>
                <w:delText>Submission of first draft report</w:delText>
              </w:r>
            </w:del>
          </w:p>
        </w:tc>
        <w:tc>
          <w:tcPr>
            <w:tcW w:w="0" w:type="auto"/>
            <w:vMerge/>
            <w:tcBorders>
              <w:top w:val="nil"/>
              <w:left w:val="single" w:sz="3" w:space="0" w:color="000000"/>
              <w:bottom w:val="single" w:sz="3" w:space="0" w:color="000000"/>
              <w:right w:val="single" w:sz="3" w:space="0" w:color="000000"/>
            </w:tcBorders>
            <w:vAlign w:val="center"/>
          </w:tcPr>
          <w:p w14:paraId="745A219E" w14:textId="46B0291B" w:rsidR="00F057F8" w:rsidRPr="00FB39B2" w:rsidDel="00091E0F" w:rsidRDefault="00F057F8" w:rsidP="00056AD6">
            <w:pPr>
              <w:spacing w:line="240" w:lineRule="auto"/>
              <w:jc w:val="center"/>
              <w:rPr>
                <w:del w:id="115" w:author="Fred Kanyoke" w:date="2024-01-24T18:00:00Z"/>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40C8AC40" w14:textId="30EB86A1" w:rsidR="00F057F8" w:rsidRPr="00FB39B2" w:rsidDel="00091E0F" w:rsidRDefault="00DC7412" w:rsidP="00056AD6">
            <w:pPr>
              <w:spacing w:line="240" w:lineRule="auto"/>
              <w:jc w:val="center"/>
              <w:rPr>
                <w:del w:id="116" w:author="Fred Kanyoke" w:date="2024-01-24T18:00:00Z"/>
                <w:lang w:val="en-US"/>
              </w:rPr>
            </w:pPr>
            <w:del w:id="117" w:author="Fred Kanyoke" w:date="2024-01-24T18:00:00Z">
              <w:r w:rsidRPr="00FB39B2" w:rsidDel="00091E0F">
                <w:rPr>
                  <w:lang w:val="en-US"/>
                </w:rPr>
                <w:delText xml:space="preserve">January </w:delText>
              </w:r>
              <w:r w:rsidR="00F057F8" w:rsidRPr="00FB39B2" w:rsidDel="00091E0F">
                <w:rPr>
                  <w:lang w:val="en-US"/>
                </w:rPr>
                <w:delText>, 202</w:delText>
              </w:r>
              <w:r w:rsidRPr="00FB39B2" w:rsidDel="00091E0F">
                <w:rPr>
                  <w:lang w:val="en-US"/>
                </w:rPr>
                <w:delText>4</w:delText>
              </w:r>
            </w:del>
          </w:p>
        </w:tc>
      </w:tr>
    </w:tbl>
    <w:p w14:paraId="101C65EB" w14:textId="3A75A511" w:rsidR="00056AD6" w:rsidRPr="00FB39B2" w:rsidDel="00091E0F" w:rsidRDefault="00056AD6" w:rsidP="00D21157">
      <w:pPr>
        <w:rPr>
          <w:del w:id="118" w:author="Fred Kanyoke" w:date="2024-01-24T18:00:00Z"/>
          <w:lang w:val="en-US"/>
        </w:rPr>
      </w:pPr>
    </w:p>
    <w:p w14:paraId="6D01703F" w14:textId="138916AF" w:rsidR="00056AD6" w:rsidRPr="00FB39B2" w:rsidDel="00091E0F" w:rsidRDefault="00056AD6">
      <w:pPr>
        <w:spacing w:line="259" w:lineRule="auto"/>
        <w:jc w:val="left"/>
        <w:rPr>
          <w:del w:id="119" w:author="Fred Kanyoke" w:date="2024-01-24T18:00:00Z"/>
          <w:lang w:val="en-US"/>
        </w:rPr>
      </w:pPr>
      <w:del w:id="120" w:author="Fred Kanyoke" w:date="2024-01-24T18:00:00Z">
        <w:r w:rsidRPr="00FB39B2" w:rsidDel="00091E0F">
          <w:rPr>
            <w:lang w:val="en-US"/>
          </w:rPr>
          <w:br w:type="page"/>
        </w:r>
      </w:del>
    </w:p>
    <w:p w14:paraId="5AF837C2" w14:textId="025AF4C8" w:rsidR="00490AD1" w:rsidRPr="00FB39B2" w:rsidDel="00091E0F" w:rsidRDefault="00056AD6" w:rsidP="00091E0F">
      <w:pPr>
        <w:pStyle w:val="Heading1"/>
        <w:rPr>
          <w:del w:id="121" w:author="Fred Kanyoke" w:date="2024-01-24T18:00:00Z"/>
          <w:lang w:val="en-US"/>
        </w:rPr>
      </w:pPr>
      <w:bookmarkStart w:id="122" w:name="_Toc144740307"/>
      <w:del w:id="123" w:author="Fred Kanyoke" w:date="2024-01-24T18:00:00Z">
        <w:r w:rsidRPr="00FB39B2" w:rsidDel="00091E0F">
          <w:rPr>
            <w:lang w:val="en-US"/>
          </w:rPr>
          <w:lastRenderedPageBreak/>
          <w:delText>APPENDIX II</w:delText>
        </w:r>
        <w:r w:rsidR="00E72D84" w:rsidRPr="00FB39B2" w:rsidDel="00091E0F">
          <w:rPr>
            <w:lang w:val="en-US"/>
          </w:rPr>
          <w:delText>I</w:delText>
        </w:r>
        <w:r w:rsidRPr="00FB39B2" w:rsidDel="00091E0F">
          <w:rPr>
            <w:lang w:val="en-US"/>
          </w:rPr>
          <w:delText xml:space="preserve">: </w:delText>
        </w:r>
        <w:r w:rsidR="005759A8" w:rsidRPr="00FB39B2" w:rsidDel="00091E0F">
          <w:rPr>
            <w:lang w:val="en-US"/>
          </w:rPr>
          <w:delText>RESULT DISSEMINATION</w:delText>
        </w:r>
        <w:bookmarkEnd w:id="122"/>
      </w:del>
    </w:p>
    <w:p w14:paraId="275241D8" w14:textId="46CC3289" w:rsidR="007077C4" w:rsidRPr="00FB39B2" w:rsidDel="00091E0F" w:rsidRDefault="005759A8" w:rsidP="005759A8">
      <w:pPr>
        <w:rPr>
          <w:del w:id="124" w:author="Fred Kanyoke" w:date="2024-01-24T18:00:00Z"/>
          <w:lang w:val="en-US"/>
        </w:rPr>
      </w:pPr>
      <w:del w:id="125" w:author="Fred Kanyoke" w:date="2024-01-24T18:00:00Z">
        <w:r w:rsidRPr="00FB39B2" w:rsidDel="00091E0F">
          <w:rPr>
            <w:lang w:val="en-US"/>
          </w:rPr>
          <w:delText xml:space="preserve">The results of this study will be shared with the management of the hospital and the Regional Health Directorate. It will also be shared with the School of Health and Allied Science of Catholic University of Ghana and </w:delText>
        </w:r>
        <w:r w:rsidR="007077C4" w:rsidRPr="00FB39B2" w:rsidDel="00091E0F">
          <w:rPr>
            <w:lang w:val="en-US"/>
          </w:rPr>
          <w:delText>published</w:delText>
        </w:r>
        <w:r w:rsidRPr="00FB39B2" w:rsidDel="00091E0F">
          <w:rPr>
            <w:lang w:val="en-US"/>
          </w:rPr>
          <w:delText xml:space="preserve"> in international journals. A copy of the information sheet and consent forms after it has been signed or thumb printed will be given to </w:delText>
        </w:r>
        <w:r w:rsidR="007077C4" w:rsidRPr="00FB39B2" w:rsidDel="00091E0F">
          <w:rPr>
            <w:lang w:val="en-US"/>
          </w:rPr>
          <w:delText>participants</w:delText>
        </w:r>
        <w:r w:rsidRPr="00FB39B2" w:rsidDel="00091E0F">
          <w:rPr>
            <w:lang w:val="en-US"/>
          </w:rPr>
          <w:delText xml:space="preserve"> to take home.</w:delText>
        </w:r>
      </w:del>
    </w:p>
    <w:p w14:paraId="0086F2DA" w14:textId="0F12FAEB" w:rsidR="007077C4" w:rsidRPr="00FB39B2" w:rsidDel="00091E0F" w:rsidRDefault="007077C4">
      <w:pPr>
        <w:spacing w:line="259" w:lineRule="auto"/>
        <w:jc w:val="left"/>
        <w:rPr>
          <w:del w:id="126" w:author="Fred Kanyoke" w:date="2024-01-24T18:00:00Z"/>
          <w:lang w:val="en-US"/>
        </w:rPr>
      </w:pPr>
      <w:del w:id="127" w:author="Fred Kanyoke" w:date="2024-01-24T18:00:00Z">
        <w:r w:rsidRPr="00FB39B2" w:rsidDel="00091E0F">
          <w:rPr>
            <w:lang w:val="en-US"/>
          </w:rPr>
          <w:br w:type="page"/>
        </w:r>
      </w:del>
    </w:p>
    <w:p w14:paraId="14ABFB62" w14:textId="192632C9" w:rsidR="005759A8" w:rsidRPr="00FB39B2" w:rsidDel="00091E0F" w:rsidRDefault="00E72D84" w:rsidP="00091E0F">
      <w:pPr>
        <w:pStyle w:val="Heading1"/>
        <w:rPr>
          <w:del w:id="128" w:author="Fred Kanyoke" w:date="2024-01-24T18:00:00Z"/>
          <w:lang w:val="en-US"/>
        </w:rPr>
      </w:pPr>
      <w:bookmarkStart w:id="129" w:name="_Toc144740308"/>
      <w:del w:id="130" w:author="Fred Kanyoke" w:date="2024-01-24T18:00:00Z">
        <w:r w:rsidRPr="00FB39B2" w:rsidDel="00091E0F">
          <w:rPr>
            <w:lang w:val="en-US"/>
          </w:rPr>
          <w:lastRenderedPageBreak/>
          <w:delText>APPENDIX IV</w:delText>
        </w:r>
        <w:r w:rsidR="007077C4" w:rsidRPr="00FB39B2" w:rsidDel="00091E0F">
          <w:rPr>
            <w:lang w:val="en-US"/>
          </w:rPr>
          <w:delText>: BUDGET AND BUDGET JUSTIFICATION</w:delText>
        </w:r>
        <w:bookmarkEnd w:id="129"/>
      </w:del>
    </w:p>
    <w:p w14:paraId="50EABE80" w14:textId="1861DC0A" w:rsidR="007077C4" w:rsidRPr="00FB39B2" w:rsidDel="00091E0F" w:rsidRDefault="007077C4" w:rsidP="007077C4">
      <w:pPr>
        <w:rPr>
          <w:del w:id="131" w:author="Fred Kanyoke" w:date="2024-01-24T18:00:00Z"/>
          <w:lang w:val="en-US"/>
        </w:rPr>
      </w:pPr>
      <w:del w:id="132" w:author="Fred Kanyoke" w:date="2024-01-24T18:00:00Z">
        <w:r w:rsidRPr="00FB39B2" w:rsidDel="00091E0F">
          <w:rPr>
            <w:lang w:val="en-US"/>
          </w:rPr>
          <w:delText>This is an estimated budget for the study based on current prices of needed items and is subject to change should the prices of items for instance cost of printing, transportation change.</w:delText>
        </w:r>
      </w:del>
    </w:p>
    <w:tbl>
      <w:tblPr>
        <w:tblW w:w="10436" w:type="dxa"/>
        <w:jc w:val="center"/>
        <w:tblCellMar>
          <w:top w:w="14" w:type="dxa"/>
          <w:right w:w="50" w:type="dxa"/>
        </w:tblCellMar>
        <w:tblLook w:val="04A0" w:firstRow="1" w:lastRow="0" w:firstColumn="1" w:lastColumn="0" w:noHBand="0" w:noVBand="1"/>
      </w:tblPr>
      <w:tblGrid>
        <w:gridCol w:w="3953"/>
        <w:gridCol w:w="1861"/>
        <w:gridCol w:w="4622"/>
      </w:tblGrid>
      <w:tr w:rsidR="00FB39B2" w:rsidRPr="00FB39B2" w:rsidDel="00091E0F" w14:paraId="231CDFF4" w14:textId="13E8805E" w:rsidTr="0035186E">
        <w:trPr>
          <w:trHeight w:val="424"/>
          <w:jc w:val="center"/>
          <w:del w:id="133"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67FDCE36" w14:textId="14B99394" w:rsidR="0035186E" w:rsidRPr="00FB39B2" w:rsidDel="00091E0F" w:rsidRDefault="0035186E" w:rsidP="0035186E">
            <w:pPr>
              <w:spacing w:line="240" w:lineRule="auto"/>
              <w:jc w:val="left"/>
              <w:rPr>
                <w:del w:id="134" w:author="Fred Kanyoke" w:date="2024-01-24T18:00:00Z"/>
                <w:lang w:val="en-US"/>
              </w:rPr>
            </w:pPr>
            <w:del w:id="135" w:author="Fred Kanyoke" w:date="2024-01-24T18:00:00Z">
              <w:r w:rsidRPr="00FB39B2" w:rsidDel="00091E0F">
                <w:rPr>
                  <w:b/>
                  <w:lang w:val="en-US"/>
                </w:rPr>
                <w:delText>ITEM</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0EDCD9D1" w14:textId="184C453C" w:rsidR="0035186E" w:rsidRPr="00FB39B2" w:rsidDel="00091E0F" w:rsidRDefault="0035186E" w:rsidP="0035186E">
            <w:pPr>
              <w:spacing w:line="240" w:lineRule="auto"/>
              <w:jc w:val="center"/>
              <w:rPr>
                <w:del w:id="136" w:author="Fred Kanyoke" w:date="2024-01-24T18:00:00Z"/>
                <w:lang w:val="en-US"/>
              </w:rPr>
            </w:pPr>
            <w:del w:id="137" w:author="Fred Kanyoke" w:date="2024-01-24T18:00:00Z">
              <w:r w:rsidRPr="00FB39B2" w:rsidDel="00091E0F">
                <w:rPr>
                  <w:b/>
                  <w:lang w:val="en-US"/>
                </w:rPr>
                <w:delText>COST (GHC)</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499CE57E" w14:textId="07319331" w:rsidR="0035186E" w:rsidRPr="00FB39B2" w:rsidDel="00091E0F" w:rsidRDefault="0035186E" w:rsidP="0035186E">
            <w:pPr>
              <w:spacing w:line="240" w:lineRule="auto"/>
              <w:jc w:val="center"/>
              <w:rPr>
                <w:del w:id="138" w:author="Fred Kanyoke" w:date="2024-01-24T18:00:00Z"/>
                <w:lang w:val="en-US"/>
              </w:rPr>
            </w:pPr>
            <w:del w:id="139" w:author="Fred Kanyoke" w:date="2024-01-24T18:00:00Z">
              <w:r w:rsidRPr="00FB39B2" w:rsidDel="00091E0F">
                <w:rPr>
                  <w:b/>
                  <w:lang w:val="en-US"/>
                </w:rPr>
                <w:delText>Justification</w:delText>
              </w:r>
            </w:del>
          </w:p>
        </w:tc>
      </w:tr>
      <w:tr w:rsidR="00FB39B2" w:rsidRPr="00FB39B2" w:rsidDel="00091E0F" w14:paraId="28167884" w14:textId="4B8E4D11" w:rsidTr="0035186E">
        <w:trPr>
          <w:trHeight w:val="1401"/>
          <w:jc w:val="center"/>
          <w:del w:id="140"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25C84A91" w14:textId="35637511" w:rsidR="0035186E" w:rsidRPr="00FB39B2" w:rsidDel="00091E0F" w:rsidRDefault="0035186E" w:rsidP="0035186E">
            <w:pPr>
              <w:spacing w:line="240" w:lineRule="auto"/>
              <w:jc w:val="left"/>
              <w:rPr>
                <w:del w:id="141" w:author="Fred Kanyoke" w:date="2024-01-24T18:00:00Z"/>
                <w:lang w:val="en-US"/>
              </w:rPr>
            </w:pPr>
            <w:del w:id="142" w:author="Fred Kanyoke" w:date="2024-01-24T18:00:00Z">
              <w:r w:rsidRPr="00FB39B2" w:rsidDel="00091E0F">
                <w:rPr>
                  <w:lang w:val="en-US"/>
                </w:rPr>
                <w:delText>Literature Search/Data bundle</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0FE155A0" w14:textId="59925508" w:rsidR="0035186E" w:rsidRPr="00FB39B2" w:rsidDel="00091E0F" w:rsidRDefault="0035186E" w:rsidP="0035186E">
            <w:pPr>
              <w:spacing w:line="240" w:lineRule="auto"/>
              <w:jc w:val="center"/>
              <w:rPr>
                <w:del w:id="143" w:author="Fred Kanyoke" w:date="2024-01-24T18:00:00Z"/>
                <w:lang w:val="en-US"/>
              </w:rPr>
            </w:pPr>
            <w:del w:id="144" w:author="Fred Kanyoke" w:date="2024-01-24T18:00:00Z">
              <w:r w:rsidRPr="00FB39B2" w:rsidDel="00091E0F">
                <w:rPr>
                  <w:lang w:val="en-US"/>
                </w:rPr>
                <w:delText>150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529E9066" w14:textId="594873C6" w:rsidR="0035186E" w:rsidRPr="00FB39B2" w:rsidDel="00091E0F" w:rsidRDefault="0035186E" w:rsidP="0035186E">
            <w:pPr>
              <w:spacing w:line="240" w:lineRule="auto"/>
              <w:jc w:val="center"/>
              <w:rPr>
                <w:del w:id="145" w:author="Fred Kanyoke" w:date="2024-01-24T18:00:00Z"/>
                <w:lang w:val="en-US"/>
              </w:rPr>
            </w:pPr>
            <w:del w:id="146" w:author="Fred Kanyoke" w:date="2024-01-24T18:00:00Z">
              <w:r w:rsidRPr="00FB39B2" w:rsidDel="00091E0F">
                <w:rPr>
                  <w:lang w:val="en-US"/>
                </w:rPr>
                <w:delText>To purchase airtime/data bundle that would be used to download published articles as well as pay for scholarly articles</w:delText>
              </w:r>
            </w:del>
          </w:p>
        </w:tc>
      </w:tr>
      <w:tr w:rsidR="00FB39B2" w:rsidRPr="00FB39B2" w:rsidDel="00091E0F" w14:paraId="1B2162CC" w14:textId="120BF843" w:rsidTr="0035186E">
        <w:trPr>
          <w:trHeight w:val="840"/>
          <w:jc w:val="center"/>
          <w:del w:id="147"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011A232B" w14:textId="1050EC1E" w:rsidR="0035186E" w:rsidRPr="00FB39B2" w:rsidDel="00091E0F" w:rsidRDefault="0035186E" w:rsidP="0035186E">
            <w:pPr>
              <w:spacing w:line="240" w:lineRule="auto"/>
              <w:jc w:val="left"/>
              <w:rPr>
                <w:del w:id="148" w:author="Fred Kanyoke" w:date="2024-01-24T18:00:00Z"/>
                <w:lang w:val="en-US"/>
              </w:rPr>
            </w:pPr>
            <w:del w:id="149" w:author="Fred Kanyoke" w:date="2024-01-24T18:00:00Z">
              <w:r w:rsidRPr="00FB39B2" w:rsidDel="00091E0F">
                <w:rPr>
                  <w:lang w:val="en-US"/>
                </w:rPr>
                <w:delText>Consultation and expert contribution.</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62C3D979" w14:textId="1E079C02" w:rsidR="0035186E" w:rsidRPr="00FB39B2" w:rsidDel="00091E0F" w:rsidRDefault="0035186E" w:rsidP="0035186E">
            <w:pPr>
              <w:spacing w:line="240" w:lineRule="auto"/>
              <w:jc w:val="center"/>
              <w:rPr>
                <w:del w:id="150" w:author="Fred Kanyoke" w:date="2024-01-24T18:00:00Z"/>
                <w:lang w:val="en-US"/>
              </w:rPr>
            </w:pPr>
            <w:del w:id="151" w:author="Fred Kanyoke" w:date="2024-01-24T18:00:00Z">
              <w:r w:rsidRPr="00FB39B2" w:rsidDel="00091E0F">
                <w:rPr>
                  <w:lang w:val="en-US"/>
                </w:rPr>
                <w:delText>400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0E7AE149" w14:textId="75C49819" w:rsidR="0035186E" w:rsidRPr="00FB39B2" w:rsidDel="00091E0F" w:rsidRDefault="0035186E" w:rsidP="0035186E">
            <w:pPr>
              <w:spacing w:line="240" w:lineRule="auto"/>
              <w:jc w:val="center"/>
              <w:rPr>
                <w:del w:id="152" w:author="Fred Kanyoke" w:date="2024-01-24T18:00:00Z"/>
                <w:lang w:val="en-US"/>
              </w:rPr>
            </w:pPr>
            <w:del w:id="153" w:author="Fred Kanyoke" w:date="2024-01-24T18:00:00Z">
              <w:r w:rsidRPr="00FB39B2" w:rsidDel="00091E0F">
                <w:rPr>
                  <w:lang w:val="en-US"/>
                </w:rPr>
                <w:delText>To pay for expert contribution on the topic under study</w:delText>
              </w:r>
            </w:del>
          </w:p>
        </w:tc>
      </w:tr>
      <w:tr w:rsidR="00FB39B2" w:rsidRPr="00FB39B2" w:rsidDel="00091E0F" w14:paraId="5B1228AE" w14:textId="155547EB" w:rsidTr="0035186E">
        <w:trPr>
          <w:trHeight w:val="836"/>
          <w:jc w:val="center"/>
          <w:del w:id="154"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6AD7E534" w14:textId="5CD4FAC4" w:rsidR="0035186E" w:rsidRPr="00FB39B2" w:rsidDel="00091E0F" w:rsidRDefault="0035186E" w:rsidP="0035186E">
            <w:pPr>
              <w:spacing w:line="240" w:lineRule="auto"/>
              <w:jc w:val="left"/>
              <w:rPr>
                <w:del w:id="155" w:author="Fred Kanyoke" w:date="2024-01-24T18:00:00Z"/>
                <w:lang w:val="en-US"/>
              </w:rPr>
            </w:pPr>
            <w:del w:id="156" w:author="Fred Kanyoke" w:date="2024-01-24T18:00:00Z">
              <w:r w:rsidRPr="00FB39B2" w:rsidDel="00091E0F">
                <w:rPr>
                  <w:lang w:val="en-US"/>
                </w:rPr>
                <w:delText>Ethical clearance</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7780E576" w14:textId="68683FD5" w:rsidR="0035186E" w:rsidRPr="00FB39B2" w:rsidDel="00091E0F" w:rsidRDefault="0035186E" w:rsidP="0035186E">
            <w:pPr>
              <w:spacing w:line="240" w:lineRule="auto"/>
              <w:jc w:val="center"/>
              <w:rPr>
                <w:del w:id="157" w:author="Fred Kanyoke" w:date="2024-01-24T18:00:00Z"/>
                <w:lang w:val="en-US"/>
              </w:rPr>
            </w:pPr>
            <w:del w:id="158" w:author="Fred Kanyoke" w:date="2024-01-24T18:00:00Z">
              <w:r w:rsidRPr="00FB39B2" w:rsidDel="00091E0F">
                <w:rPr>
                  <w:lang w:val="en-US"/>
                </w:rPr>
                <w:delText>300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26EFDD86" w14:textId="1382A088" w:rsidR="0035186E" w:rsidRPr="00FB39B2" w:rsidDel="00091E0F" w:rsidRDefault="0035186E" w:rsidP="0035186E">
            <w:pPr>
              <w:spacing w:line="240" w:lineRule="auto"/>
              <w:jc w:val="center"/>
              <w:rPr>
                <w:del w:id="159" w:author="Fred Kanyoke" w:date="2024-01-24T18:00:00Z"/>
                <w:lang w:val="en-US"/>
              </w:rPr>
            </w:pPr>
            <w:del w:id="160" w:author="Fred Kanyoke" w:date="2024-01-24T18:00:00Z">
              <w:r w:rsidRPr="00FB39B2" w:rsidDel="00091E0F">
                <w:rPr>
                  <w:lang w:val="en-US"/>
                </w:rPr>
                <w:delText>Pay for the cost for ethical clearance</w:delText>
              </w:r>
            </w:del>
          </w:p>
        </w:tc>
      </w:tr>
      <w:tr w:rsidR="00FB39B2" w:rsidRPr="00FB39B2" w:rsidDel="00091E0F" w14:paraId="59439238" w14:textId="2DCA16AD" w:rsidTr="0035186E">
        <w:trPr>
          <w:trHeight w:val="840"/>
          <w:jc w:val="center"/>
          <w:del w:id="161"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62AF9498" w14:textId="049663F4" w:rsidR="0035186E" w:rsidRPr="00FB39B2" w:rsidDel="00091E0F" w:rsidRDefault="0035186E" w:rsidP="0035186E">
            <w:pPr>
              <w:spacing w:line="240" w:lineRule="auto"/>
              <w:jc w:val="left"/>
              <w:rPr>
                <w:del w:id="162" w:author="Fred Kanyoke" w:date="2024-01-24T18:00:00Z"/>
                <w:lang w:val="en-US"/>
              </w:rPr>
            </w:pPr>
            <w:del w:id="163" w:author="Fred Kanyoke" w:date="2024-01-24T18:00:00Z">
              <w:r w:rsidRPr="00FB39B2" w:rsidDel="00091E0F">
                <w:rPr>
                  <w:lang w:val="en-US"/>
                </w:rPr>
                <w:delText>Producing research output through printing</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04E46EF4" w14:textId="4C088AC0" w:rsidR="0035186E" w:rsidRPr="00FB39B2" w:rsidDel="00091E0F" w:rsidRDefault="0035186E" w:rsidP="0035186E">
            <w:pPr>
              <w:spacing w:line="240" w:lineRule="auto"/>
              <w:jc w:val="center"/>
              <w:rPr>
                <w:del w:id="164" w:author="Fred Kanyoke" w:date="2024-01-24T18:00:00Z"/>
                <w:lang w:val="en-US"/>
              </w:rPr>
            </w:pPr>
            <w:del w:id="165" w:author="Fred Kanyoke" w:date="2024-01-24T18:00:00Z">
              <w:r w:rsidRPr="00FB39B2" w:rsidDel="00091E0F">
                <w:rPr>
                  <w:lang w:val="en-US"/>
                </w:rPr>
                <w:delText>150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4A81310D" w14:textId="1BAF43D6" w:rsidR="0035186E" w:rsidRPr="00FB39B2" w:rsidDel="00091E0F" w:rsidRDefault="0035186E" w:rsidP="0035186E">
            <w:pPr>
              <w:spacing w:line="240" w:lineRule="auto"/>
              <w:jc w:val="center"/>
              <w:rPr>
                <w:del w:id="166" w:author="Fred Kanyoke" w:date="2024-01-24T18:00:00Z"/>
                <w:lang w:val="en-US"/>
              </w:rPr>
            </w:pPr>
            <w:del w:id="167" w:author="Fred Kanyoke" w:date="2024-01-24T18:00:00Z">
              <w:r w:rsidRPr="00FB39B2" w:rsidDel="00091E0F">
                <w:rPr>
                  <w:lang w:val="en-US"/>
                </w:rPr>
                <w:delText>To purchase printing sheets as well as pay for printing costs</w:delText>
              </w:r>
            </w:del>
          </w:p>
        </w:tc>
      </w:tr>
      <w:tr w:rsidR="00FB39B2" w:rsidRPr="00FB39B2" w:rsidDel="00091E0F" w14:paraId="23BB2B40" w14:textId="5BB1C9B0" w:rsidTr="0035186E">
        <w:trPr>
          <w:trHeight w:val="1252"/>
          <w:jc w:val="center"/>
          <w:del w:id="168"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104D47A9" w14:textId="45C770EF" w:rsidR="0035186E" w:rsidRPr="00FB39B2" w:rsidDel="00091E0F" w:rsidRDefault="0035186E" w:rsidP="0035186E">
            <w:pPr>
              <w:spacing w:line="240" w:lineRule="auto"/>
              <w:jc w:val="left"/>
              <w:rPr>
                <w:del w:id="169" w:author="Fred Kanyoke" w:date="2024-01-24T18:00:00Z"/>
                <w:lang w:val="en-US"/>
              </w:rPr>
            </w:pPr>
            <w:del w:id="170" w:author="Fred Kanyoke" w:date="2024-01-24T18:00:00Z">
              <w:r w:rsidRPr="00FB39B2" w:rsidDel="00091E0F">
                <w:rPr>
                  <w:lang w:val="en-US"/>
                </w:rPr>
                <w:delText>Consulting experts on data analysis</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7FC2E5A6" w14:textId="4C319F1C" w:rsidR="0035186E" w:rsidRPr="00FB39B2" w:rsidDel="00091E0F" w:rsidRDefault="0035186E" w:rsidP="0035186E">
            <w:pPr>
              <w:spacing w:line="240" w:lineRule="auto"/>
              <w:jc w:val="center"/>
              <w:rPr>
                <w:del w:id="171" w:author="Fred Kanyoke" w:date="2024-01-24T18:00:00Z"/>
                <w:lang w:val="en-US"/>
              </w:rPr>
            </w:pPr>
            <w:del w:id="172" w:author="Fred Kanyoke" w:date="2024-01-24T18:00:00Z">
              <w:r w:rsidRPr="00FB39B2" w:rsidDel="00091E0F">
                <w:rPr>
                  <w:lang w:val="en-US"/>
                </w:rPr>
                <w:delText>500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72F1078A" w14:textId="1095BE4A" w:rsidR="0035186E" w:rsidRPr="00FB39B2" w:rsidDel="00091E0F" w:rsidRDefault="0035186E" w:rsidP="0035186E">
            <w:pPr>
              <w:spacing w:line="240" w:lineRule="auto"/>
              <w:jc w:val="center"/>
              <w:rPr>
                <w:del w:id="173" w:author="Fred Kanyoke" w:date="2024-01-24T18:00:00Z"/>
                <w:lang w:val="en-US"/>
              </w:rPr>
            </w:pPr>
            <w:del w:id="174" w:author="Fred Kanyoke" w:date="2024-01-24T18:00:00Z">
              <w:r w:rsidRPr="00FB39B2" w:rsidDel="00091E0F">
                <w:rPr>
                  <w:lang w:val="en-US"/>
                </w:rPr>
                <w:delText>To pay for expert contribution and consultation related to statistical data analysis</w:delText>
              </w:r>
            </w:del>
          </w:p>
        </w:tc>
      </w:tr>
      <w:tr w:rsidR="00FB39B2" w:rsidRPr="00FB39B2" w:rsidDel="00091E0F" w14:paraId="2B2DDEBE" w14:textId="42F52AAF" w:rsidTr="0035186E">
        <w:trPr>
          <w:trHeight w:val="449"/>
          <w:jc w:val="center"/>
          <w:del w:id="175"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5E77024D" w14:textId="056E40D8" w:rsidR="0035186E" w:rsidRPr="00FB39B2" w:rsidDel="00091E0F" w:rsidRDefault="0035186E" w:rsidP="0035186E">
            <w:pPr>
              <w:spacing w:line="240" w:lineRule="auto"/>
              <w:jc w:val="left"/>
              <w:rPr>
                <w:del w:id="176" w:author="Fred Kanyoke" w:date="2024-01-24T18:00:00Z"/>
                <w:lang w:val="en-US"/>
              </w:rPr>
            </w:pPr>
            <w:del w:id="177" w:author="Fred Kanyoke" w:date="2024-01-24T18:00:00Z">
              <w:r w:rsidRPr="00FB39B2" w:rsidDel="00091E0F">
                <w:rPr>
                  <w:lang w:val="en-US"/>
                </w:rPr>
                <w:delText>Stationeries</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16A02BD3" w14:textId="12E98DF8" w:rsidR="0035186E" w:rsidRPr="00FB39B2" w:rsidDel="00091E0F" w:rsidRDefault="0035186E" w:rsidP="0035186E">
            <w:pPr>
              <w:spacing w:line="240" w:lineRule="auto"/>
              <w:jc w:val="center"/>
              <w:rPr>
                <w:del w:id="178" w:author="Fred Kanyoke" w:date="2024-01-24T18:00:00Z"/>
                <w:lang w:val="en-US"/>
              </w:rPr>
            </w:pPr>
            <w:del w:id="179" w:author="Fred Kanyoke" w:date="2024-01-24T18:00:00Z">
              <w:r w:rsidRPr="00FB39B2" w:rsidDel="00091E0F">
                <w:rPr>
                  <w:lang w:val="en-US"/>
                </w:rPr>
                <w:delText>400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19BE0E0E" w14:textId="6CEC5E93" w:rsidR="0035186E" w:rsidRPr="00FB39B2" w:rsidDel="00091E0F" w:rsidRDefault="0035186E" w:rsidP="0035186E">
            <w:pPr>
              <w:spacing w:line="240" w:lineRule="auto"/>
              <w:jc w:val="center"/>
              <w:rPr>
                <w:del w:id="180" w:author="Fred Kanyoke" w:date="2024-01-24T18:00:00Z"/>
                <w:lang w:val="en-US"/>
              </w:rPr>
            </w:pPr>
            <w:del w:id="181" w:author="Fred Kanyoke" w:date="2024-01-24T18:00:00Z">
              <w:r w:rsidRPr="00FB39B2" w:rsidDel="00091E0F">
                <w:rPr>
                  <w:lang w:val="en-US"/>
                </w:rPr>
                <w:delText>To pay for the cost of stationeries</w:delText>
              </w:r>
            </w:del>
          </w:p>
        </w:tc>
      </w:tr>
      <w:tr w:rsidR="00FB39B2" w:rsidRPr="00FB39B2" w:rsidDel="00091E0F" w14:paraId="1EE74E85" w14:textId="323F47FE" w:rsidTr="0035186E">
        <w:trPr>
          <w:trHeight w:val="424"/>
          <w:jc w:val="center"/>
          <w:del w:id="182"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19C6E695" w14:textId="2BEBA8D7" w:rsidR="0035186E" w:rsidRPr="00FB39B2" w:rsidDel="00091E0F" w:rsidRDefault="0035186E" w:rsidP="0035186E">
            <w:pPr>
              <w:spacing w:line="240" w:lineRule="auto"/>
              <w:jc w:val="left"/>
              <w:rPr>
                <w:del w:id="183" w:author="Fred Kanyoke" w:date="2024-01-24T18:00:00Z"/>
                <w:lang w:val="en-US"/>
              </w:rPr>
            </w:pPr>
            <w:del w:id="184" w:author="Fred Kanyoke" w:date="2024-01-24T18:00:00Z">
              <w:r w:rsidRPr="00FB39B2" w:rsidDel="00091E0F">
                <w:rPr>
                  <w:lang w:val="en-US"/>
                </w:rPr>
                <w:delText>Final Thesis (3 copies)</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7E88A782" w14:textId="763717D9" w:rsidR="0035186E" w:rsidRPr="00FB39B2" w:rsidDel="00091E0F" w:rsidRDefault="0035186E" w:rsidP="0035186E">
            <w:pPr>
              <w:spacing w:line="240" w:lineRule="auto"/>
              <w:jc w:val="center"/>
              <w:rPr>
                <w:del w:id="185" w:author="Fred Kanyoke" w:date="2024-01-24T18:00:00Z"/>
                <w:lang w:val="en-US"/>
              </w:rPr>
            </w:pPr>
            <w:del w:id="186" w:author="Fred Kanyoke" w:date="2024-01-24T18:00:00Z">
              <w:r w:rsidRPr="00FB39B2" w:rsidDel="00091E0F">
                <w:rPr>
                  <w:lang w:val="en-US"/>
                </w:rPr>
                <w:delText>450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5B8F2E12" w14:textId="6030266F" w:rsidR="0035186E" w:rsidRPr="00FB39B2" w:rsidDel="00091E0F" w:rsidRDefault="0035186E" w:rsidP="0035186E">
            <w:pPr>
              <w:spacing w:line="240" w:lineRule="auto"/>
              <w:jc w:val="center"/>
              <w:rPr>
                <w:del w:id="187" w:author="Fred Kanyoke" w:date="2024-01-24T18:00:00Z"/>
                <w:lang w:val="en-US"/>
              </w:rPr>
            </w:pPr>
            <w:del w:id="188" w:author="Fred Kanyoke" w:date="2024-01-24T18:00:00Z">
              <w:r w:rsidRPr="00FB39B2" w:rsidDel="00091E0F">
                <w:rPr>
                  <w:lang w:val="en-US"/>
                </w:rPr>
                <w:delText>To print and bind final work</w:delText>
              </w:r>
            </w:del>
          </w:p>
        </w:tc>
      </w:tr>
      <w:tr w:rsidR="00FB39B2" w:rsidRPr="00FB39B2" w:rsidDel="00091E0F" w14:paraId="2D3ED0AB" w14:textId="2BCA75DD" w:rsidTr="0035186E">
        <w:trPr>
          <w:trHeight w:val="840"/>
          <w:jc w:val="center"/>
          <w:del w:id="189"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2ABBFFF6" w14:textId="2CA2CB06" w:rsidR="0035186E" w:rsidRPr="00FB39B2" w:rsidDel="00091E0F" w:rsidRDefault="0035186E" w:rsidP="0035186E">
            <w:pPr>
              <w:spacing w:line="240" w:lineRule="auto"/>
              <w:jc w:val="left"/>
              <w:rPr>
                <w:del w:id="190" w:author="Fred Kanyoke" w:date="2024-01-24T18:00:00Z"/>
                <w:lang w:val="en-US"/>
              </w:rPr>
            </w:pPr>
            <w:del w:id="191" w:author="Fred Kanyoke" w:date="2024-01-24T18:00:00Z">
              <w:r w:rsidRPr="00FB39B2" w:rsidDel="00091E0F">
                <w:rPr>
                  <w:lang w:val="en-US"/>
                </w:rPr>
                <w:delText>Miscellaneous</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09574A53" w14:textId="26DE5B4A" w:rsidR="0035186E" w:rsidRPr="00FB39B2" w:rsidDel="00091E0F" w:rsidRDefault="0035186E" w:rsidP="0035186E">
            <w:pPr>
              <w:spacing w:line="240" w:lineRule="auto"/>
              <w:jc w:val="center"/>
              <w:rPr>
                <w:del w:id="192" w:author="Fred Kanyoke" w:date="2024-01-24T18:00:00Z"/>
                <w:lang w:val="en-US"/>
              </w:rPr>
            </w:pPr>
            <w:del w:id="193" w:author="Fred Kanyoke" w:date="2024-01-24T18:00:00Z">
              <w:r w:rsidRPr="00FB39B2" w:rsidDel="00091E0F">
                <w:rPr>
                  <w:lang w:val="en-US"/>
                </w:rPr>
                <w:delText>400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74CB1057" w14:textId="0EC1619D" w:rsidR="0035186E" w:rsidRPr="00FB39B2" w:rsidDel="00091E0F" w:rsidRDefault="0035186E" w:rsidP="0035186E">
            <w:pPr>
              <w:spacing w:line="240" w:lineRule="auto"/>
              <w:jc w:val="center"/>
              <w:rPr>
                <w:del w:id="194" w:author="Fred Kanyoke" w:date="2024-01-24T18:00:00Z"/>
                <w:lang w:val="en-US"/>
              </w:rPr>
            </w:pPr>
            <w:del w:id="195" w:author="Fred Kanyoke" w:date="2024-01-24T18:00:00Z">
              <w:r w:rsidRPr="00FB39B2" w:rsidDel="00091E0F">
                <w:rPr>
                  <w:lang w:val="en-US"/>
                </w:rPr>
                <w:delText>To cater for fluctuations and other expenses where necessary</w:delText>
              </w:r>
            </w:del>
          </w:p>
        </w:tc>
      </w:tr>
      <w:tr w:rsidR="0035186E" w:rsidRPr="00FB39B2" w:rsidDel="00091E0F" w14:paraId="3E4C16E1" w14:textId="3C2D2C40" w:rsidTr="0035186E">
        <w:trPr>
          <w:trHeight w:val="837"/>
          <w:jc w:val="center"/>
          <w:del w:id="196"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5DD7FBB9" w14:textId="71B80022" w:rsidR="0035186E" w:rsidRPr="00FB39B2" w:rsidDel="00091E0F" w:rsidRDefault="0035186E" w:rsidP="0035186E">
            <w:pPr>
              <w:spacing w:line="240" w:lineRule="auto"/>
              <w:jc w:val="left"/>
              <w:rPr>
                <w:del w:id="197" w:author="Fred Kanyoke" w:date="2024-01-24T18:00:00Z"/>
                <w:lang w:val="en-US"/>
              </w:rPr>
            </w:pPr>
            <w:del w:id="198" w:author="Fred Kanyoke" w:date="2024-01-24T18:00:00Z">
              <w:r w:rsidRPr="00FB39B2" w:rsidDel="00091E0F">
                <w:rPr>
                  <w:b/>
                  <w:lang w:val="en-US"/>
                </w:rPr>
                <w:delText>Total</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41E0CC9C" w14:textId="3EC313AE" w:rsidR="0035186E" w:rsidRPr="00FB39B2" w:rsidDel="00091E0F" w:rsidRDefault="0035186E" w:rsidP="0035186E">
            <w:pPr>
              <w:spacing w:line="240" w:lineRule="auto"/>
              <w:jc w:val="center"/>
              <w:rPr>
                <w:del w:id="199" w:author="Fred Kanyoke" w:date="2024-01-24T18:00:00Z"/>
                <w:lang w:val="en-US"/>
              </w:rPr>
            </w:pPr>
            <w:del w:id="200" w:author="Fred Kanyoke" w:date="2024-01-24T18:00:00Z">
              <w:r w:rsidRPr="00FB39B2" w:rsidDel="00091E0F">
                <w:rPr>
                  <w:b/>
                  <w:lang w:val="en-US"/>
                </w:rPr>
                <w:delText>2750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681665CB" w14:textId="3786746C" w:rsidR="0035186E" w:rsidRPr="00FB39B2" w:rsidDel="00091E0F" w:rsidRDefault="0035186E" w:rsidP="0035186E">
            <w:pPr>
              <w:spacing w:line="240" w:lineRule="auto"/>
              <w:jc w:val="center"/>
              <w:rPr>
                <w:del w:id="201" w:author="Fred Kanyoke" w:date="2024-01-24T18:00:00Z"/>
                <w:lang w:val="en-US"/>
              </w:rPr>
            </w:pPr>
            <w:del w:id="202" w:author="Fred Kanyoke" w:date="2024-01-24T18:00:00Z">
              <w:r w:rsidRPr="00FB39B2" w:rsidDel="00091E0F">
                <w:rPr>
                  <w:lang w:val="en-US"/>
                </w:rPr>
                <w:delText>The total estimated budget for the research</w:delText>
              </w:r>
            </w:del>
          </w:p>
        </w:tc>
      </w:tr>
    </w:tbl>
    <w:p w14:paraId="083BBCE7" w14:textId="2C076500" w:rsidR="0035186E" w:rsidRPr="00FB39B2" w:rsidDel="00091E0F" w:rsidRDefault="0035186E" w:rsidP="007077C4">
      <w:pPr>
        <w:rPr>
          <w:del w:id="203" w:author="Fred Kanyoke" w:date="2024-01-24T18:00:00Z"/>
          <w:lang w:val="en-US"/>
        </w:rPr>
      </w:pPr>
    </w:p>
    <w:p w14:paraId="0A71321A" w14:textId="34A782BE" w:rsidR="00044A42" w:rsidRPr="00FB39B2" w:rsidDel="00091E0F" w:rsidRDefault="00044A42">
      <w:pPr>
        <w:spacing w:line="259" w:lineRule="auto"/>
        <w:jc w:val="left"/>
        <w:rPr>
          <w:del w:id="204" w:author="Fred Kanyoke" w:date="2024-01-24T18:00:00Z"/>
          <w:lang w:val="en-US"/>
        </w:rPr>
      </w:pPr>
      <w:del w:id="205" w:author="Fred Kanyoke" w:date="2024-01-24T18:00:00Z">
        <w:r w:rsidRPr="00FB39B2" w:rsidDel="00091E0F">
          <w:rPr>
            <w:lang w:val="en-US"/>
          </w:rPr>
          <w:br w:type="page"/>
        </w:r>
      </w:del>
    </w:p>
    <w:p w14:paraId="53FACCD9" w14:textId="72295797" w:rsidR="005C75D1" w:rsidRDefault="005C75D1" w:rsidP="00916305">
      <w:pPr>
        <w:pStyle w:val="Heading1"/>
        <w:rPr>
          <w:lang w:val="en-US"/>
        </w:rPr>
      </w:pPr>
    </w:p>
    <w:p w14:paraId="371236E3" w14:textId="50D08632" w:rsidR="00FD7E0A" w:rsidRPr="00FD7E0A" w:rsidRDefault="00FD7E0A" w:rsidP="00FD7E0A">
      <w:pPr>
        <w:rPr>
          <w:lang w:val="en-US"/>
        </w:rPr>
      </w:pPr>
    </w:p>
    <w:p w14:paraId="6AB8FCEF" w14:textId="55CC55AF" w:rsidR="00FD7E0A" w:rsidRDefault="00FD7E0A" w:rsidP="00FD7E0A">
      <w:pPr>
        <w:rPr>
          <w:rFonts w:eastAsiaTheme="majorEastAsia" w:cstheme="majorBidi"/>
          <w:b/>
          <w:szCs w:val="32"/>
          <w:lang w:val="en-US"/>
        </w:rPr>
      </w:pPr>
    </w:p>
    <w:p w14:paraId="1AFFF3E4" w14:textId="683C3915" w:rsidR="00FD7E0A" w:rsidRPr="00FD7E0A" w:rsidRDefault="00FD7E0A" w:rsidP="00FD7E0A">
      <w:pPr>
        <w:tabs>
          <w:tab w:val="left" w:pos="8130"/>
        </w:tabs>
        <w:rPr>
          <w:lang w:val="en-US"/>
        </w:rPr>
      </w:pPr>
      <w:r>
        <w:rPr>
          <w:lang w:val="en-US"/>
        </w:rPr>
        <w:tab/>
      </w:r>
    </w:p>
    <w:sectPr w:rsidR="00FD7E0A" w:rsidRPr="00FD7E0A" w:rsidSect="0051440C">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03F27" w14:textId="77777777" w:rsidR="005A493C" w:rsidRDefault="005A493C" w:rsidP="00492EE6">
      <w:pPr>
        <w:spacing w:after="0" w:line="240" w:lineRule="auto"/>
      </w:pPr>
      <w:r>
        <w:separator/>
      </w:r>
    </w:p>
  </w:endnote>
  <w:endnote w:type="continuationSeparator" w:id="0">
    <w:p w14:paraId="3FE7CD6C" w14:textId="77777777" w:rsidR="005A493C" w:rsidRDefault="005A493C" w:rsidP="00492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568470"/>
      <w:docPartObj>
        <w:docPartGallery w:val="Page Numbers (Bottom of Page)"/>
        <w:docPartUnique/>
      </w:docPartObj>
    </w:sdtPr>
    <w:sdtEndPr>
      <w:rPr>
        <w:noProof/>
      </w:rPr>
    </w:sdtEndPr>
    <w:sdtContent>
      <w:p w14:paraId="68623193" w14:textId="57FA9948" w:rsidR="00501396" w:rsidRDefault="00501396">
        <w:pPr>
          <w:pStyle w:val="Footer"/>
          <w:jc w:val="center"/>
        </w:pPr>
        <w:r>
          <w:fldChar w:fldCharType="begin"/>
        </w:r>
        <w:r>
          <w:instrText xml:space="preserve"> PAGE   \* MERGEFORMAT </w:instrText>
        </w:r>
        <w:r>
          <w:fldChar w:fldCharType="separate"/>
        </w:r>
        <w:r w:rsidR="00E7021B">
          <w:rPr>
            <w:noProof/>
          </w:rPr>
          <w:t>30</w:t>
        </w:r>
        <w:r>
          <w:rPr>
            <w:noProof/>
          </w:rPr>
          <w:fldChar w:fldCharType="end"/>
        </w:r>
      </w:p>
    </w:sdtContent>
  </w:sdt>
  <w:p w14:paraId="1A14D4AF" w14:textId="77777777" w:rsidR="00501396" w:rsidRDefault="00501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1168884"/>
      <w:docPartObj>
        <w:docPartGallery w:val="Page Numbers (Bottom of Page)"/>
        <w:docPartUnique/>
      </w:docPartObj>
    </w:sdtPr>
    <w:sdtEndPr>
      <w:rPr>
        <w:noProof/>
      </w:rPr>
    </w:sdtEndPr>
    <w:sdtContent>
      <w:p w14:paraId="46115377" w14:textId="77777777" w:rsidR="00501396" w:rsidRDefault="00501396">
        <w:pPr>
          <w:pStyle w:val="Footer"/>
          <w:jc w:val="center"/>
        </w:pPr>
      </w:p>
    </w:sdtContent>
  </w:sdt>
  <w:p w14:paraId="21BBCAD5" w14:textId="77777777" w:rsidR="00501396" w:rsidRDefault="005013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326187"/>
      <w:docPartObj>
        <w:docPartGallery w:val="Page Numbers (Bottom of Page)"/>
        <w:docPartUnique/>
      </w:docPartObj>
    </w:sdtPr>
    <w:sdtEndPr>
      <w:rPr>
        <w:noProof/>
      </w:rPr>
    </w:sdtEndPr>
    <w:sdtContent>
      <w:p w14:paraId="7386DF68" w14:textId="3B151C46" w:rsidR="00501396" w:rsidRDefault="00501396">
        <w:pPr>
          <w:pStyle w:val="Footer"/>
          <w:jc w:val="center"/>
        </w:pPr>
        <w:r>
          <w:fldChar w:fldCharType="begin"/>
        </w:r>
        <w:r>
          <w:instrText xml:space="preserve"> PAGE   \* MERGEFORMAT </w:instrText>
        </w:r>
        <w:r>
          <w:fldChar w:fldCharType="separate"/>
        </w:r>
        <w:r w:rsidR="00842E53">
          <w:rPr>
            <w:noProof/>
          </w:rPr>
          <w:t>1</w:t>
        </w:r>
        <w:r>
          <w:rPr>
            <w:noProof/>
          </w:rPr>
          <w:fldChar w:fldCharType="end"/>
        </w:r>
      </w:p>
    </w:sdtContent>
  </w:sdt>
  <w:p w14:paraId="18357B8A" w14:textId="77777777" w:rsidR="00501396" w:rsidRDefault="00501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FB2B2" w14:textId="77777777" w:rsidR="005A493C" w:rsidRDefault="005A493C" w:rsidP="00492EE6">
      <w:pPr>
        <w:spacing w:after="0" w:line="240" w:lineRule="auto"/>
      </w:pPr>
      <w:r>
        <w:separator/>
      </w:r>
    </w:p>
  </w:footnote>
  <w:footnote w:type="continuationSeparator" w:id="0">
    <w:p w14:paraId="7BC13C68" w14:textId="77777777" w:rsidR="005A493C" w:rsidRDefault="005A493C" w:rsidP="00492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31569" w14:textId="03296F04" w:rsidR="00501396" w:rsidRDefault="00501396" w:rsidP="006F7C17">
    <w:pPr>
      <w:pStyle w:val="Header"/>
      <w:tabs>
        <w:tab w:val="clear" w:pos="4513"/>
        <w:tab w:val="clear" w:pos="9026"/>
        <w:tab w:val="left" w:pos="37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C403C"/>
    <w:multiLevelType w:val="hybridMultilevel"/>
    <w:tmpl w:val="F4CA7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4619B"/>
    <w:multiLevelType w:val="hybridMultilevel"/>
    <w:tmpl w:val="92D44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625800"/>
    <w:multiLevelType w:val="hybridMultilevel"/>
    <w:tmpl w:val="E8440F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D19F5"/>
    <w:multiLevelType w:val="hybridMultilevel"/>
    <w:tmpl w:val="11484746"/>
    <w:lvl w:ilvl="0" w:tplc="264E071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0A68B2"/>
    <w:multiLevelType w:val="multilevel"/>
    <w:tmpl w:val="852A3ED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5445FDD"/>
    <w:multiLevelType w:val="hybridMultilevel"/>
    <w:tmpl w:val="0DF25C02"/>
    <w:lvl w:ilvl="0" w:tplc="FF40092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5964DE"/>
    <w:multiLevelType w:val="hybridMultilevel"/>
    <w:tmpl w:val="AD2AA564"/>
    <w:lvl w:ilvl="0" w:tplc="E79CE5F0">
      <w:start w:val="7"/>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0193E06"/>
    <w:multiLevelType w:val="hybridMultilevel"/>
    <w:tmpl w:val="76A64696"/>
    <w:lvl w:ilvl="0" w:tplc="133C3B90">
      <w:start w:val="1"/>
      <w:numFmt w:val="lowerRoman"/>
      <w:lvlText w:val="%1."/>
      <w:lvlJc w:val="left"/>
      <w:pPr>
        <w:ind w:left="780" w:hanging="720"/>
      </w:pPr>
      <w:rPr>
        <w:rFonts w:hint="default"/>
      </w:rPr>
    </w:lvl>
    <w:lvl w:ilvl="1" w:tplc="7CBA4EB8" w:tentative="1">
      <w:start w:val="1"/>
      <w:numFmt w:val="lowerLetter"/>
      <w:lvlText w:val="%2."/>
      <w:lvlJc w:val="left"/>
      <w:pPr>
        <w:ind w:left="1140" w:hanging="360"/>
      </w:pPr>
    </w:lvl>
    <w:lvl w:ilvl="2" w:tplc="3F76E7FC" w:tentative="1">
      <w:start w:val="1"/>
      <w:numFmt w:val="lowerRoman"/>
      <w:lvlText w:val="%3."/>
      <w:lvlJc w:val="right"/>
      <w:pPr>
        <w:ind w:left="1860" w:hanging="180"/>
      </w:pPr>
    </w:lvl>
    <w:lvl w:ilvl="3" w:tplc="3534924C" w:tentative="1">
      <w:start w:val="1"/>
      <w:numFmt w:val="decimal"/>
      <w:lvlText w:val="%4."/>
      <w:lvlJc w:val="left"/>
      <w:pPr>
        <w:ind w:left="2580" w:hanging="360"/>
      </w:pPr>
    </w:lvl>
    <w:lvl w:ilvl="4" w:tplc="1C123348" w:tentative="1">
      <w:start w:val="1"/>
      <w:numFmt w:val="lowerLetter"/>
      <w:lvlText w:val="%5."/>
      <w:lvlJc w:val="left"/>
      <w:pPr>
        <w:ind w:left="3300" w:hanging="360"/>
      </w:pPr>
    </w:lvl>
    <w:lvl w:ilvl="5" w:tplc="C99629FA" w:tentative="1">
      <w:start w:val="1"/>
      <w:numFmt w:val="lowerRoman"/>
      <w:lvlText w:val="%6."/>
      <w:lvlJc w:val="right"/>
      <w:pPr>
        <w:ind w:left="4020" w:hanging="180"/>
      </w:pPr>
    </w:lvl>
    <w:lvl w:ilvl="6" w:tplc="C548CF06" w:tentative="1">
      <w:start w:val="1"/>
      <w:numFmt w:val="decimal"/>
      <w:lvlText w:val="%7."/>
      <w:lvlJc w:val="left"/>
      <w:pPr>
        <w:ind w:left="4740" w:hanging="360"/>
      </w:pPr>
    </w:lvl>
    <w:lvl w:ilvl="7" w:tplc="CE400622" w:tentative="1">
      <w:start w:val="1"/>
      <w:numFmt w:val="lowerLetter"/>
      <w:lvlText w:val="%8."/>
      <w:lvlJc w:val="left"/>
      <w:pPr>
        <w:ind w:left="5460" w:hanging="360"/>
      </w:pPr>
    </w:lvl>
    <w:lvl w:ilvl="8" w:tplc="9A5A1474" w:tentative="1">
      <w:start w:val="1"/>
      <w:numFmt w:val="lowerRoman"/>
      <w:lvlText w:val="%9."/>
      <w:lvlJc w:val="right"/>
      <w:pPr>
        <w:ind w:left="6180" w:hanging="180"/>
      </w:pPr>
    </w:lvl>
  </w:abstractNum>
  <w:abstractNum w:abstractNumId="8" w15:restartNumberingAfterBreak="0">
    <w:nsid w:val="79836360"/>
    <w:multiLevelType w:val="hybridMultilevel"/>
    <w:tmpl w:val="272650AA"/>
    <w:lvl w:ilvl="0" w:tplc="6CE28B14">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AB1698"/>
    <w:multiLevelType w:val="hybridMultilevel"/>
    <w:tmpl w:val="F3F6A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7"/>
  </w:num>
  <w:num w:numId="6">
    <w:abstractNumId w:val="9"/>
  </w:num>
  <w:num w:numId="7">
    <w:abstractNumId w:val="6"/>
  </w:num>
  <w:num w:numId="8">
    <w:abstractNumId w:val="8"/>
  </w:num>
  <w:num w:numId="9">
    <w:abstractNumId w:val="5"/>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 Gina Teddy">
    <w15:presenceInfo w15:providerId="Windows Live" w15:userId="1669d254a5b2e709"/>
  </w15:person>
  <w15:person w15:author="Fred Kanyoke">
    <w15:presenceInfo w15:providerId="Windows Live" w15:userId="c4ffd91429d9f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2FE"/>
    <w:rsid w:val="000165E1"/>
    <w:rsid w:val="00044A42"/>
    <w:rsid w:val="00056AD6"/>
    <w:rsid w:val="00082DB0"/>
    <w:rsid w:val="00091E0F"/>
    <w:rsid w:val="000A78FE"/>
    <w:rsid w:val="000B4D50"/>
    <w:rsid w:val="000C621C"/>
    <w:rsid w:val="000E28B1"/>
    <w:rsid w:val="000F2627"/>
    <w:rsid w:val="000F2EFD"/>
    <w:rsid w:val="00116559"/>
    <w:rsid w:val="00125405"/>
    <w:rsid w:val="00144A8F"/>
    <w:rsid w:val="00167699"/>
    <w:rsid w:val="001927A6"/>
    <w:rsid w:val="0019377E"/>
    <w:rsid w:val="001A34C3"/>
    <w:rsid w:val="001A7DFE"/>
    <w:rsid w:val="001B466A"/>
    <w:rsid w:val="001D19D4"/>
    <w:rsid w:val="001E2F8A"/>
    <w:rsid w:val="00203911"/>
    <w:rsid w:val="002064E6"/>
    <w:rsid w:val="00210F22"/>
    <w:rsid w:val="00222DE0"/>
    <w:rsid w:val="00247EA0"/>
    <w:rsid w:val="0025219A"/>
    <w:rsid w:val="00256842"/>
    <w:rsid w:val="00265DC5"/>
    <w:rsid w:val="00277693"/>
    <w:rsid w:val="002926C9"/>
    <w:rsid w:val="00293DEF"/>
    <w:rsid w:val="00295BBC"/>
    <w:rsid w:val="002A191C"/>
    <w:rsid w:val="002A5094"/>
    <w:rsid w:val="002B5187"/>
    <w:rsid w:val="002B632D"/>
    <w:rsid w:val="002C6A1E"/>
    <w:rsid w:val="002D57FD"/>
    <w:rsid w:val="002D5DC5"/>
    <w:rsid w:val="002F1BEC"/>
    <w:rsid w:val="002F30CC"/>
    <w:rsid w:val="002F46FF"/>
    <w:rsid w:val="0030157F"/>
    <w:rsid w:val="0032036F"/>
    <w:rsid w:val="00323268"/>
    <w:rsid w:val="00323C0D"/>
    <w:rsid w:val="0033051D"/>
    <w:rsid w:val="00331E3F"/>
    <w:rsid w:val="00335017"/>
    <w:rsid w:val="0035186E"/>
    <w:rsid w:val="00355FBE"/>
    <w:rsid w:val="00360EE9"/>
    <w:rsid w:val="00370B04"/>
    <w:rsid w:val="00381A52"/>
    <w:rsid w:val="00382979"/>
    <w:rsid w:val="003901B4"/>
    <w:rsid w:val="00393690"/>
    <w:rsid w:val="00397B3F"/>
    <w:rsid w:val="003B1CF3"/>
    <w:rsid w:val="003B229B"/>
    <w:rsid w:val="003B7F82"/>
    <w:rsid w:val="003C155F"/>
    <w:rsid w:val="003C43B0"/>
    <w:rsid w:val="003D0041"/>
    <w:rsid w:val="003E12FE"/>
    <w:rsid w:val="00403A87"/>
    <w:rsid w:val="004121B4"/>
    <w:rsid w:val="00443D87"/>
    <w:rsid w:val="00444519"/>
    <w:rsid w:val="004625BE"/>
    <w:rsid w:val="00467443"/>
    <w:rsid w:val="00471602"/>
    <w:rsid w:val="0047378C"/>
    <w:rsid w:val="00490AD1"/>
    <w:rsid w:val="00492EE6"/>
    <w:rsid w:val="004A0F67"/>
    <w:rsid w:val="004C22E9"/>
    <w:rsid w:val="004D2E4A"/>
    <w:rsid w:val="004E537E"/>
    <w:rsid w:val="004E5388"/>
    <w:rsid w:val="004E7036"/>
    <w:rsid w:val="00501396"/>
    <w:rsid w:val="00513E29"/>
    <w:rsid w:val="0051440C"/>
    <w:rsid w:val="00527E60"/>
    <w:rsid w:val="00533EA7"/>
    <w:rsid w:val="005759A8"/>
    <w:rsid w:val="00576783"/>
    <w:rsid w:val="00586398"/>
    <w:rsid w:val="00590ACA"/>
    <w:rsid w:val="00593B8D"/>
    <w:rsid w:val="005A2E77"/>
    <w:rsid w:val="005A493C"/>
    <w:rsid w:val="005B1672"/>
    <w:rsid w:val="005C561E"/>
    <w:rsid w:val="005C75D1"/>
    <w:rsid w:val="005C774A"/>
    <w:rsid w:val="005D0BA3"/>
    <w:rsid w:val="005D6C6F"/>
    <w:rsid w:val="005E34EC"/>
    <w:rsid w:val="005E52E0"/>
    <w:rsid w:val="005E59BA"/>
    <w:rsid w:val="005F190D"/>
    <w:rsid w:val="005F30B7"/>
    <w:rsid w:val="005F3ACF"/>
    <w:rsid w:val="005F756F"/>
    <w:rsid w:val="006071B6"/>
    <w:rsid w:val="00614046"/>
    <w:rsid w:val="00623077"/>
    <w:rsid w:val="00623D09"/>
    <w:rsid w:val="00623DA2"/>
    <w:rsid w:val="00623E88"/>
    <w:rsid w:val="0063166E"/>
    <w:rsid w:val="00632278"/>
    <w:rsid w:val="0063339F"/>
    <w:rsid w:val="00640492"/>
    <w:rsid w:val="006456E3"/>
    <w:rsid w:val="00647DA0"/>
    <w:rsid w:val="0065085F"/>
    <w:rsid w:val="00654D99"/>
    <w:rsid w:val="00657079"/>
    <w:rsid w:val="00673DA2"/>
    <w:rsid w:val="00684AE9"/>
    <w:rsid w:val="006C46E4"/>
    <w:rsid w:val="006C58BA"/>
    <w:rsid w:val="006D3FB6"/>
    <w:rsid w:val="006E0B95"/>
    <w:rsid w:val="006E1E47"/>
    <w:rsid w:val="006F3715"/>
    <w:rsid w:val="006F4018"/>
    <w:rsid w:val="006F7C17"/>
    <w:rsid w:val="00706A6A"/>
    <w:rsid w:val="007077C4"/>
    <w:rsid w:val="007150AC"/>
    <w:rsid w:val="0072760C"/>
    <w:rsid w:val="0073027D"/>
    <w:rsid w:val="00730C7C"/>
    <w:rsid w:val="00736403"/>
    <w:rsid w:val="00743A4C"/>
    <w:rsid w:val="0075345A"/>
    <w:rsid w:val="00763C12"/>
    <w:rsid w:val="007658AA"/>
    <w:rsid w:val="00765943"/>
    <w:rsid w:val="007728F6"/>
    <w:rsid w:val="007A4119"/>
    <w:rsid w:val="007A62B9"/>
    <w:rsid w:val="007B2848"/>
    <w:rsid w:val="007B6D25"/>
    <w:rsid w:val="007B6FAA"/>
    <w:rsid w:val="007C318A"/>
    <w:rsid w:val="007C615F"/>
    <w:rsid w:val="007D1853"/>
    <w:rsid w:val="007E79D7"/>
    <w:rsid w:val="00811503"/>
    <w:rsid w:val="00826E40"/>
    <w:rsid w:val="00836CAD"/>
    <w:rsid w:val="008375E8"/>
    <w:rsid w:val="00842E53"/>
    <w:rsid w:val="008608D5"/>
    <w:rsid w:val="0086202C"/>
    <w:rsid w:val="00862A2B"/>
    <w:rsid w:val="00867001"/>
    <w:rsid w:val="008831B7"/>
    <w:rsid w:val="008905E0"/>
    <w:rsid w:val="008A1251"/>
    <w:rsid w:val="008A2B22"/>
    <w:rsid w:val="008B459A"/>
    <w:rsid w:val="008C1716"/>
    <w:rsid w:val="008D3B42"/>
    <w:rsid w:val="008E3ECE"/>
    <w:rsid w:val="00900953"/>
    <w:rsid w:val="00901E0B"/>
    <w:rsid w:val="00910830"/>
    <w:rsid w:val="00916305"/>
    <w:rsid w:val="00921172"/>
    <w:rsid w:val="00924D6A"/>
    <w:rsid w:val="009316DA"/>
    <w:rsid w:val="00932FB5"/>
    <w:rsid w:val="00943971"/>
    <w:rsid w:val="00952EFD"/>
    <w:rsid w:val="00960ED9"/>
    <w:rsid w:val="00965B38"/>
    <w:rsid w:val="00985754"/>
    <w:rsid w:val="009942D4"/>
    <w:rsid w:val="009C2373"/>
    <w:rsid w:val="009C4A2B"/>
    <w:rsid w:val="009E1C87"/>
    <w:rsid w:val="00A05A3B"/>
    <w:rsid w:val="00A114CA"/>
    <w:rsid w:val="00A1614A"/>
    <w:rsid w:val="00A35CA7"/>
    <w:rsid w:val="00A42B0C"/>
    <w:rsid w:val="00A60895"/>
    <w:rsid w:val="00A6418D"/>
    <w:rsid w:val="00A85DBF"/>
    <w:rsid w:val="00A90554"/>
    <w:rsid w:val="00A931C3"/>
    <w:rsid w:val="00AA1D28"/>
    <w:rsid w:val="00AA225A"/>
    <w:rsid w:val="00AB024D"/>
    <w:rsid w:val="00AB2769"/>
    <w:rsid w:val="00AB35F4"/>
    <w:rsid w:val="00AC29DB"/>
    <w:rsid w:val="00AD1BCD"/>
    <w:rsid w:val="00AF2026"/>
    <w:rsid w:val="00B0382D"/>
    <w:rsid w:val="00B11C67"/>
    <w:rsid w:val="00B16F4B"/>
    <w:rsid w:val="00B34911"/>
    <w:rsid w:val="00B36AA6"/>
    <w:rsid w:val="00B500A8"/>
    <w:rsid w:val="00B61CBC"/>
    <w:rsid w:val="00B91750"/>
    <w:rsid w:val="00BA28CC"/>
    <w:rsid w:val="00BA56E5"/>
    <w:rsid w:val="00BA77D3"/>
    <w:rsid w:val="00BB335D"/>
    <w:rsid w:val="00BB6FBF"/>
    <w:rsid w:val="00BC62F6"/>
    <w:rsid w:val="00BD3EF2"/>
    <w:rsid w:val="00BE2F6C"/>
    <w:rsid w:val="00BF4CF7"/>
    <w:rsid w:val="00C154E3"/>
    <w:rsid w:val="00C30A9E"/>
    <w:rsid w:val="00C318D2"/>
    <w:rsid w:val="00C32291"/>
    <w:rsid w:val="00C42097"/>
    <w:rsid w:val="00C846A2"/>
    <w:rsid w:val="00C84829"/>
    <w:rsid w:val="00C8789B"/>
    <w:rsid w:val="00C87E5D"/>
    <w:rsid w:val="00C960AA"/>
    <w:rsid w:val="00C97BB3"/>
    <w:rsid w:val="00CB1203"/>
    <w:rsid w:val="00CC0517"/>
    <w:rsid w:val="00CC4541"/>
    <w:rsid w:val="00CD21E2"/>
    <w:rsid w:val="00CD7C2B"/>
    <w:rsid w:val="00CF29B4"/>
    <w:rsid w:val="00CF7F9C"/>
    <w:rsid w:val="00D00D61"/>
    <w:rsid w:val="00D118DD"/>
    <w:rsid w:val="00D21157"/>
    <w:rsid w:val="00D24259"/>
    <w:rsid w:val="00D45511"/>
    <w:rsid w:val="00D46E69"/>
    <w:rsid w:val="00D51EC1"/>
    <w:rsid w:val="00D57EB2"/>
    <w:rsid w:val="00D733BD"/>
    <w:rsid w:val="00D75C27"/>
    <w:rsid w:val="00D850E9"/>
    <w:rsid w:val="00D96757"/>
    <w:rsid w:val="00DB7AFC"/>
    <w:rsid w:val="00DC7412"/>
    <w:rsid w:val="00DE6B13"/>
    <w:rsid w:val="00E01B6F"/>
    <w:rsid w:val="00E1362F"/>
    <w:rsid w:val="00E17B08"/>
    <w:rsid w:val="00E25D2B"/>
    <w:rsid w:val="00E33C4D"/>
    <w:rsid w:val="00E37535"/>
    <w:rsid w:val="00E439B4"/>
    <w:rsid w:val="00E44F81"/>
    <w:rsid w:val="00E527A9"/>
    <w:rsid w:val="00E54EE1"/>
    <w:rsid w:val="00E64C06"/>
    <w:rsid w:val="00E7021B"/>
    <w:rsid w:val="00E71C0C"/>
    <w:rsid w:val="00E72D84"/>
    <w:rsid w:val="00E75268"/>
    <w:rsid w:val="00E77623"/>
    <w:rsid w:val="00E82EED"/>
    <w:rsid w:val="00E838A2"/>
    <w:rsid w:val="00E874B3"/>
    <w:rsid w:val="00E9405C"/>
    <w:rsid w:val="00EA2E49"/>
    <w:rsid w:val="00EC63E8"/>
    <w:rsid w:val="00EE65B6"/>
    <w:rsid w:val="00EF11F9"/>
    <w:rsid w:val="00EF1BA9"/>
    <w:rsid w:val="00EF2318"/>
    <w:rsid w:val="00EF38DF"/>
    <w:rsid w:val="00F057F8"/>
    <w:rsid w:val="00F13A6A"/>
    <w:rsid w:val="00F24719"/>
    <w:rsid w:val="00F24EDA"/>
    <w:rsid w:val="00F40E0C"/>
    <w:rsid w:val="00F415DA"/>
    <w:rsid w:val="00F45596"/>
    <w:rsid w:val="00F54513"/>
    <w:rsid w:val="00F811F5"/>
    <w:rsid w:val="00F844AC"/>
    <w:rsid w:val="00F86083"/>
    <w:rsid w:val="00F9222A"/>
    <w:rsid w:val="00FA5C8F"/>
    <w:rsid w:val="00FB2F4E"/>
    <w:rsid w:val="00FB39B2"/>
    <w:rsid w:val="00FC7F1A"/>
    <w:rsid w:val="00FD7E0A"/>
    <w:rsid w:val="00FE37BB"/>
    <w:rsid w:val="00FF2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18C98"/>
  <w15:chartTrackingRefBased/>
  <w15:docId w15:val="{E4202ED6-0F33-4D1E-9D62-267EE4A2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C06"/>
    <w:pPr>
      <w:spacing w:line="480" w:lineRule="auto"/>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091E0F"/>
    <w:pPr>
      <w:keepNext/>
      <w:keepLines/>
      <w:spacing w:before="240" w:after="0"/>
      <w:jc w:val="center"/>
      <w:outlineLvl w:val="0"/>
      <w:pPrChange w:id="0" w:author="Dr. Gina Teddy" w:date="2024-01-24T18:02:00Z">
        <w:pPr>
          <w:keepNext/>
          <w:keepLines/>
          <w:spacing w:before="240" w:line="480" w:lineRule="auto"/>
          <w:jc w:val="center"/>
          <w:outlineLvl w:val="0"/>
        </w:pPr>
      </w:pPrChange>
    </w:pPr>
    <w:rPr>
      <w:rFonts w:eastAsiaTheme="majorEastAsia" w:cstheme="majorBidi"/>
      <w:b/>
      <w:szCs w:val="32"/>
      <w:rPrChange w:id="0" w:author="Dr. Gina Teddy" w:date="2024-01-24T18:02:00Z">
        <w:rPr>
          <w:rFonts w:eastAsiaTheme="majorEastAsia" w:cstheme="majorBidi"/>
          <w:b/>
          <w:sz w:val="24"/>
          <w:szCs w:val="32"/>
          <w:lang w:val="en-GB" w:eastAsia="en-US" w:bidi="ar-SA"/>
        </w:rPr>
      </w:rPrChange>
    </w:rPr>
  </w:style>
  <w:style w:type="paragraph" w:styleId="Heading2">
    <w:name w:val="heading 2"/>
    <w:basedOn w:val="Normal"/>
    <w:next w:val="Normal"/>
    <w:link w:val="Heading2Char"/>
    <w:uiPriority w:val="9"/>
    <w:unhideWhenUsed/>
    <w:qFormat/>
    <w:rsid w:val="00F24EDA"/>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9222A"/>
    <w:pPr>
      <w:keepNext/>
      <w:keepLines/>
      <w:spacing w:after="0"/>
      <w:ind w:left="72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E0F"/>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rsid w:val="00F24EDA"/>
    <w:rPr>
      <w:rFonts w:ascii="Times New Roman" w:eastAsiaTheme="majorEastAsia" w:hAnsi="Times New Roman" w:cstheme="majorBidi"/>
      <w:b/>
      <w:sz w:val="24"/>
      <w:szCs w:val="26"/>
      <w:lang w:val="en-GB"/>
    </w:rPr>
  </w:style>
  <w:style w:type="paragraph" w:customStyle="1" w:styleId="Heading31">
    <w:name w:val="Heading 31"/>
    <w:basedOn w:val="Heading3"/>
    <w:link w:val="HEADING3Char0"/>
    <w:qFormat/>
    <w:rsid w:val="00533EA7"/>
    <w:pPr>
      <w:spacing w:line="360" w:lineRule="auto"/>
    </w:pPr>
    <w:rPr>
      <w:rFonts w:cs="Times New Roman"/>
      <w:b w:val="0"/>
      <w:i/>
    </w:rPr>
  </w:style>
  <w:style w:type="character" w:customStyle="1" w:styleId="HEADING3Char0">
    <w:name w:val="HEADING 3 Char"/>
    <w:basedOn w:val="DefaultParagraphFont"/>
    <w:link w:val="Heading31"/>
    <w:rsid w:val="00533EA7"/>
    <w:rPr>
      <w:rFonts w:ascii="Times New Roman" w:eastAsiaTheme="majorEastAsia" w:hAnsi="Times New Roman" w:cs="Times New Roman"/>
      <w:b/>
      <w:i/>
      <w:sz w:val="24"/>
      <w:szCs w:val="24"/>
      <w:lang w:val="en-GB"/>
    </w:rPr>
  </w:style>
  <w:style w:type="character" w:customStyle="1" w:styleId="Heading3Char">
    <w:name w:val="Heading 3 Char"/>
    <w:basedOn w:val="DefaultParagraphFont"/>
    <w:link w:val="Heading3"/>
    <w:uiPriority w:val="9"/>
    <w:rsid w:val="00F9222A"/>
    <w:rPr>
      <w:rFonts w:ascii="Times New Roman" w:eastAsiaTheme="majorEastAsia" w:hAnsi="Times New Roman" w:cstheme="majorBidi"/>
      <w:b/>
      <w:sz w:val="24"/>
      <w:szCs w:val="24"/>
      <w:lang w:val="en-GB"/>
    </w:rPr>
  </w:style>
  <w:style w:type="paragraph" w:styleId="ListParagraph">
    <w:name w:val="List Paragraph"/>
    <w:basedOn w:val="Normal"/>
    <w:uiPriority w:val="34"/>
    <w:qFormat/>
    <w:rsid w:val="009E1C87"/>
    <w:pPr>
      <w:ind w:left="720"/>
      <w:contextualSpacing/>
    </w:pPr>
  </w:style>
  <w:style w:type="paragraph" w:styleId="Caption">
    <w:name w:val="caption"/>
    <w:basedOn w:val="Normal"/>
    <w:next w:val="Normal"/>
    <w:uiPriority w:val="35"/>
    <w:unhideWhenUsed/>
    <w:qFormat/>
    <w:rsid w:val="0033051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9222A"/>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F9222A"/>
    <w:pPr>
      <w:spacing w:after="100"/>
    </w:pPr>
  </w:style>
  <w:style w:type="paragraph" w:styleId="TOC2">
    <w:name w:val="toc 2"/>
    <w:basedOn w:val="Normal"/>
    <w:next w:val="Normal"/>
    <w:autoRedefine/>
    <w:uiPriority w:val="39"/>
    <w:unhideWhenUsed/>
    <w:rsid w:val="00F9222A"/>
    <w:pPr>
      <w:spacing w:after="100"/>
      <w:ind w:left="240"/>
    </w:pPr>
  </w:style>
  <w:style w:type="character" w:styleId="Hyperlink">
    <w:name w:val="Hyperlink"/>
    <w:basedOn w:val="DefaultParagraphFont"/>
    <w:uiPriority w:val="99"/>
    <w:unhideWhenUsed/>
    <w:rsid w:val="00F9222A"/>
    <w:rPr>
      <w:color w:val="0563C1" w:themeColor="hyperlink"/>
      <w:u w:val="single"/>
    </w:rPr>
  </w:style>
  <w:style w:type="paragraph" w:styleId="Header">
    <w:name w:val="header"/>
    <w:basedOn w:val="Normal"/>
    <w:link w:val="HeaderChar"/>
    <w:uiPriority w:val="99"/>
    <w:unhideWhenUsed/>
    <w:rsid w:val="00492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EE6"/>
    <w:rPr>
      <w:rFonts w:ascii="Times New Roman" w:hAnsi="Times New Roman"/>
      <w:sz w:val="24"/>
      <w:lang w:val="en-GB"/>
    </w:rPr>
  </w:style>
  <w:style w:type="paragraph" w:styleId="Footer">
    <w:name w:val="footer"/>
    <w:basedOn w:val="Normal"/>
    <w:link w:val="FooterChar"/>
    <w:uiPriority w:val="99"/>
    <w:unhideWhenUsed/>
    <w:rsid w:val="00492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EE6"/>
    <w:rPr>
      <w:rFonts w:ascii="Times New Roman" w:hAnsi="Times New Roman"/>
      <w:sz w:val="24"/>
      <w:lang w:val="en-GB"/>
    </w:rPr>
  </w:style>
  <w:style w:type="paragraph" w:styleId="TOC3">
    <w:name w:val="toc 3"/>
    <w:basedOn w:val="Normal"/>
    <w:next w:val="Normal"/>
    <w:autoRedefine/>
    <w:uiPriority w:val="39"/>
    <w:unhideWhenUsed/>
    <w:rsid w:val="00647DA0"/>
    <w:pPr>
      <w:spacing w:after="100"/>
      <w:ind w:left="480"/>
    </w:pPr>
  </w:style>
  <w:style w:type="character" w:customStyle="1" w:styleId="UnresolvedMention1">
    <w:name w:val="Unresolved Mention1"/>
    <w:basedOn w:val="DefaultParagraphFont"/>
    <w:uiPriority w:val="99"/>
    <w:semiHidden/>
    <w:unhideWhenUsed/>
    <w:rsid w:val="00323C0D"/>
    <w:rPr>
      <w:color w:val="605E5C"/>
      <w:shd w:val="clear" w:color="auto" w:fill="E1DFDD"/>
    </w:rPr>
  </w:style>
  <w:style w:type="table" w:styleId="TableGrid">
    <w:name w:val="Table Grid"/>
    <w:basedOn w:val="TableNormal"/>
    <w:uiPriority w:val="39"/>
    <w:rsid w:val="0049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6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91E0F"/>
    <w:pPr>
      <w:spacing w:after="0" w:line="240" w:lineRule="auto"/>
    </w:pPr>
    <w:rPr>
      <w:rFonts w:ascii="Times New Roman" w:hAnsi="Times New Roman"/>
      <w:sz w:val="24"/>
      <w:lang w:val="en-GB"/>
    </w:rPr>
  </w:style>
  <w:style w:type="paragraph" w:styleId="BalloonText">
    <w:name w:val="Balloon Text"/>
    <w:basedOn w:val="Normal"/>
    <w:link w:val="BalloonTextChar"/>
    <w:uiPriority w:val="99"/>
    <w:semiHidden/>
    <w:unhideWhenUsed/>
    <w:rsid w:val="005013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39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51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688/aj730115" TargetMode="External"/><Relationship Id="rId18" Type="http://schemas.openxmlformats.org/officeDocument/2006/relationships/hyperlink" Target="https://doi.org/10.1016/j.pmedr.2021.101590" TargetMode="External"/><Relationship Id="rId26" Type="http://schemas.openxmlformats.org/officeDocument/2006/relationships/hyperlink" Target="https://doi.org/10.1155/2019/7947086" TargetMode="External"/><Relationship Id="rId39" Type="http://schemas.openxmlformats.org/officeDocument/2006/relationships/hyperlink" Target="https://doi.org/10.1016/j.pmedr.2021.101334" TargetMode="External"/><Relationship Id="rId21" Type="http://schemas.openxmlformats.org/officeDocument/2006/relationships/hyperlink" Target="https://doi.org/10.1186/s12978-021-01219-3" TargetMode="External"/><Relationship Id="rId34" Type="http://schemas.openxmlformats.org/officeDocument/2006/relationships/hyperlink" Target="https://doi.org/10.5001/omj.2013.38" TargetMode="External"/><Relationship Id="rId42" Type="http://schemas.openxmlformats.org/officeDocument/2006/relationships/hyperlink" Target="https://doi.org/10.1016/j.healthplace.2021.102613"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29392/joghr.2.e2018028" TargetMode="External"/><Relationship Id="rId29" Type="http://schemas.openxmlformats.org/officeDocument/2006/relationships/hyperlink" Target="https://doi.org/10.1186/s12879-021-06668-6" TargetMode="External"/><Relationship Id="rId11" Type="http://schemas.openxmlformats.org/officeDocument/2006/relationships/footer" Target="footer2.xml"/><Relationship Id="rId24" Type="http://schemas.openxmlformats.org/officeDocument/2006/relationships/hyperlink" Target="https://doi.org/10.1038/s41598-021-87474-7" TargetMode="External"/><Relationship Id="rId32" Type="http://schemas.openxmlformats.org/officeDocument/2006/relationships/hyperlink" Target="https://doi.org/10.4103/0970-0218.74373" TargetMode="External"/><Relationship Id="rId37" Type="http://schemas.openxmlformats.org/officeDocument/2006/relationships/hyperlink" Target="https://doi.org/10.1177/1545109711401409" TargetMode="External"/><Relationship Id="rId40" Type="http://schemas.openxmlformats.org/officeDocument/2006/relationships/hyperlink" Target="https://doi.org/10.1089/apc.2005.19.335" TargetMode="External"/><Relationship Id="rId45" Type="http://schemas.openxmlformats.org/officeDocument/2006/relationships/hyperlink" Target="https://doi.org/10.4314/ejhs.v20i1.69429" TargetMode="External"/><Relationship Id="rId5" Type="http://schemas.openxmlformats.org/officeDocument/2006/relationships/webSettings" Target="webSettings.xml"/><Relationship Id="rId15" Type="http://schemas.openxmlformats.org/officeDocument/2006/relationships/hyperlink" Target="https://doi.org/10.1126/scitranslmed.3004006" TargetMode="External"/><Relationship Id="rId23" Type="http://schemas.openxmlformats.org/officeDocument/2006/relationships/hyperlink" Target="https://doi.org/10.1371/journal.pone.0237649" TargetMode="External"/><Relationship Id="rId28" Type="http://schemas.openxmlformats.org/officeDocument/2006/relationships/hyperlink" Target="https://doi.org/10.1371/journal.pgph.0000762" TargetMode="External"/><Relationship Id="rId36" Type="http://schemas.openxmlformats.org/officeDocument/2006/relationships/hyperlink" Target="https://doi.org/10.1186/s12913-023-09603-4"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3389/fimmu.2020.01223" TargetMode="External"/><Relationship Id="rId31" Type="http://schemas.openxmlformats.org/officeDocument/2006/relationships/hyperlink" Target="https://doi.org/10.3329/jhpn.v28i2.4892" TargetMode="External"/><Relationship Id="rId44" Type="http://schemas.openxmlformats.org/officeDocument/2006/relationships/hyperlink" Target="https://doi.org/10.1371/journal.pone.015659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604/pamj.2014.19.172.4718" TargetMode="External"/><Relationship Id="rId22" Type="http://schemas.openxmlformats.org/officeDocument/2006/relationships/hyperlink" Target="https://doi.org/10.4103/ijnmr.IJNMR_67_19" TargetMode="External"/><Relationship Id="rId27" Type="http://schemas.openxmlformats.org/officeDocument/2006/relationships/hyperlink" Target="https://doi.org/10.1016/j.amepre.2020.02.010" TargetMode="External"/><Relationship Id="rId30" Type="http://schemas.openxmlformats.org/officeDocument/2006/relationships/hyperlink" Target="https://doi.org/10/1186/s12887-020-02086-w" TargetMode="External"/><Relationship Id="rId35" Type="http://schemas.openxmlformats.org/officeDocument/2006/relationships/hyperlink" Target="https://www.ccmghana.net/index.php/policies-guidelines?download=199:art-guidelines-revised-2017" TargetMode="External"/><Relationship Id="rId43" Type="http://schemas.openxmlformats.org/officeDocument/2006/relationships/hyperlink" Target="https://doi.org/10.4103/0253-7184.39006" TargetMode="External"/><Relationship Id="rId48"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doi.org/10.1007/s00134-020-05945-3" TargetMode="External"/><Relationship Id="rId25" Type="http://schemas.openxmlformats.org/officeDocument/2006/relationships/hyperlink" Target="https://doi.org/10.1007/s00705-021-05158-z" TargetMode="External"/><Relationship Id="rId33" Type="http://schemas.openxmlformats.org/officeDocument/2006/relationships/hyperlink" Target="https://doi.org/1186/1471-2458-13-508" TargetMode="External"/><Relationship Id="rId38" Type="http://schemas.openxmlformats.org/officeDocument/2006/relationships/hyperlink" Target="https://doi.org/10.1007/s10461-018-2188-0" TargetMode="External"/><Relationship Id="rId46" Type="http://schemas.openxmlformats.org/officeDocument/2006/relationships/hyperlink" Target="https://apps.who.int/iris/handle/10665/145719" TargetMode="External"/><Relationship Id="rId20" Type="http://schemas.openxmlformats.org/officeDocument/2006/relationships/hyperlink" Target="https://doi.org/10.1016/j.amepre.2021.07.010" TargetMode="External"/><Relationship Id="rId41" Type="http://schemas.openxmlformats.org/officeDocument/2006/relationships/hyperlink" Target="https://doi.org/10.1371/journal.pone.017305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C0E4D-3623-48CE-967A-4369ECF23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63</Pages>
  <Words>13710</Words>
  <Characters>78149</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Jude Ansong-Boateng</cp:lastModifiedBy>
  <cp:revision>4</cp:revision>
  <dcterms:created xsi:type="dcterms:W3CDTF">2024-03-12T10:08:00Z</dcterms:created>
  <dcterms:modified xsi:type="dcterms:W3CDTF">2024-03-12T14:23:00Z</dcterms:modified>
</cp:coreProperties>
</file>